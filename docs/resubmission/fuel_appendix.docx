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7B6E" w:rsidRPr="00C33320" w:rsidRDefault="00C33320" w:rsidP="00487B6E">
      <w:pPr>
        <w:pStyle w:val="Heading2"/>
        <w:rPr>
          <w:i w:val="0"/>
          <w:iCs/>
        </w:rPr>
      </w:pPr>
      <w:r>
        <w:rPr>
          <w:i w:val="0"/>
          <w:iCs/>
        </w:rPr>
        <w:t>Appendix: Supplementary Material</w:t>
      </w:r>
    </w:p>
    <w:p w:rsidR="00487B6E" w:rsidRPr="00487B6E" w:rsidRDefault="00487B6E" w:rsidP="00487B6E"/>
    <w:p w:rsidR="00487B6E" w:rsidRPr="001F473C" w:rsidRDefault="00487B6E" w:rsidP="00487B6E">
      <w:pPr>
        <w:spacing w:line="240" w:lineRule="auto"/>
        <w:rPr>
          <w:rFonts w:cs="Times New Roman"/>
          <w:i/>
          <w:iCs/>
          <w:color w:val="000000" w:themeColor="text1"/>
        </w:rPr>
      </w:pPr>
      <w:r w:rsidRPr="003B1D2D">
        <w:rPr>
          <w:b/>
          <w:bCs/>
        </w:rPr>
        <w:t>Article Title:</w:t>
      </w:r>
      <w:r w:rsidRPr="001355CF">
        <w:rPr>
          <w:i/>
          <w:iCs/>
        </w:rPr>
        <w:t xml:space="preserve"> </w:t>
      </w:r>
      <w:r w:rsidRPr="001F473C">
        <w:rPr>
          <w:rFonts w:cs="Times New Roman"/>
          <w:i/>
          <w:iCs/>
          <w:color w:val="000000" w:themeColor="text1"/>
        </w:rPr>
        <w:t>Fuel constraints not fire weather conditions limit fire behavior in reburned boreal forests</w:t>
      </w:r>
    </w:p>
    <w:p w:rsidR="00487B6E" w:rsidRPr="001F473C" w:rsidRDefault="00487B6E" w:rsidP="00487B6E">
      <w:pPr>
        <w:spacing w:line="240" w:lineRule="auto"/>
        <w:rPr>
          <w:rFonts w:cs="Times New Roman"/>
        </w:rPr>
      </w:pPr>
      <w:r w:rsidRPr="001F473C">
        <w:rPr>
          <w:rFonts w:cs="Times New Roman"/>
          <w:b/>
          <w:bCs/>
        </w:rPr>
        <w:t>Authors:</w:t>
      </w:r>
      <w:r w:rsidRPr="001F473C">
        <w:rPr>
          <w:rFonts w:cs="Times New Roman"/>
        </w:rPr>
        <w:t xml:space="preserve"> Katherine Haye</w:t>
      </w:r>
      <w:r>
        <w:rPr>
          <w:rFonts w:cs="Times New Roman"/>
        </w:rPr>
        <w:t>s</w:t>
      </w:r>
      <w:r w:rsidRPr="001F473C">
        <w:rPr>
          <w:rFonts w:cs="Times New Roman"/>
        </w:rPr>
        <w:t>, Chad Hoffma</w:t>
      </w:r>
      <w:r>
        <w:rPr>
          <w:rFonts w:cs="Times New Roman"/>
        </w:rPr>
        <w:t>n</w:t>
      </w:r>
      <w:r w:rsidRPr="001F473C">
        <w:rPr>
          <w:rFonts w:cs="Times New Roman"/>
        </w:rPr>
        <w:t>, Rod Zin</w:t>
      </w:r>
      <w:r>
        <w:rPr>
          <w:rFonts w:cs="Times New Roman"/>
        </w:rPr>
        <w:t>,</w:t>
      </w:r>
      <w:r w:rsidRPr="001F473C">
        <w:rPr>
          <w:rFonts w:cs="Times New Roman"/>
        </w:rPr>
        <w:t xml:space="preserve"> Justin Ziegler, Brian Buma</w:t>
      </w:r>
    </w:p>
    <w:p w:rsidR="00487B6E" w:rsidRPr="003B1D2D" w:rsidRDefault="00487B6E" w:rsidP="00487B6E">
      <w:pPr>
        <w:suppressLineNumbers/>
        <w:spacing w:line="240" w:lineRule="auto"/>
      </w:pPr>
    </w:p>
    <w:p w:rsidR="00487B6E" w:rsidRPr="004074B0" w:rsidRDefault="00487B6E" w:rsidP="00CE651E">
      <w:pPr>
        <w:pStyle w:val="Heading3"/>
      </w:pPr>
      <w:proofErr w:type="spellStart"/>
      <w:r>
        <w:t>Allometrics</w:t>
      </w:r>
      <w:proofErr w:type="spellEnd"/>
    </w:p>
    <w:tbl>
      <w:tblPr>
        <w:tblStyle w:val="TableGrid"/>
        <w:tblW w:w="0" w:type="auto"/>
        <w:tblLayout w:type="fixed"/>
        <w:tblLook w:val="04A0" w:firstRow="1" w:lastRow="0" w:firstColumn="1" w:lastColumn="0" w:noHBand="0" w:noVBand="1"/>
      </w:tblPr>
      <w:tblGrid>
        <w:gridCol w:w="1435"/>
        <w:gridCol w:w="1260"/>
        <w:gridCol w:w="995"/>
        <w:gridCol w:w="1975"/>
        <w:gridCol w:w="810"/>
        <w:gridCol w:w="1350"/>
        <w:gridCol w:w="1170"/>
      </w:tblGrid>
      <w:tr w:rsidR="00487B6E" w:rsidRPr="003B1D2D" w:rsidTr="0067138B">
        <w:tc>
          <w:tcPr>
            <w:tcW w:w="8995" w:type="dxa"/>
            <w:gridSpan w:val="7"/>
            <w:tcBorders>
              <w:top w:val="nil"/>
              <w:left w:val="nil"/>
              <w:bottom w:val="single" w:sz="4" w:space="0" w:color="auto"/>
              <w:right w:val="nil"/>
            </w:tcBorders>
          </w:tcPr>
          <w:p w:rsidR="00487B6E" w:rsidRPr="004074B0" w:rsidRDefault="00487B6E" w:rsidP="00CE651E">
            <w:pPr>
              <w:pStyle w:val="Heading3"/>
              <w:spacing w:line="240" w:lineRule="auto"/>
              <w:rPr>
                <w:rFonts w:cs="Times New Roman"/>
              </w:rPr>
            </w:pPr>
            <w:r w:rsidRPr="001B16D2">
              <w:rPr>
                <w:rStyle w:val="Heading2Char"/>
              </w:rPr>
              <w:t>Table S1. Allometric equations used to calculate aboveground biomass,</w:t>
            </w:r>
            <w:r w:rsidRPr="001B16D2">
              <w:t xml:space="preserve"> </w:t>
            </w:r>
            <w:r w:rsidRPr="001355CF">
              <w:t>reported by species. Y represents aboveground dry biomass in grams. DBH stands for diameter at breast height (measured and reported in centimeters), MSE stands for mean square error, SE stands for standard error.</w:t>
            </w:r>
          </w:p>
        </w:tc>
      </w:tr>
      <w:tr w:rsidR="00487B6E" w:rsidRPr="003B1D2D" w:rsidTr="0067138B">
        <w:tc>
          <w:tcPr>
            <w:tcW w:w="1435" w:type="dxa"/>
            <w:tcBorders>
              <w:top w:val="single" w:sz="4" w:space="0" w:color="auto"/>
              <w:left w:val="nil"/>
            </w:tcBorders>
          </w:tcPr>
          <w:p w:rsidR="00487B6E" w:rsidRPr="00593B18" w:rsidRDefault="00487B6E" w:rsidP="0067138B">
            <w:pPr>
              <w:spacing w:line="240" w:lineRule="auto"/>
            </w:pPr>
            <w:r w:rsidRPr="00593B18">
              <w:t>Species</w:t>
            </w:r>
          </w:p>
        </w:tc>
        <w:tc>
          <w:tcPr>
            <w:tcW w:w="1260" w:type="dxa"/>
            <w:tcBorders>
              <w:top w:val="single" w:sz="4" w:space="0" w:color="auto"/>
            </w:tcBorders>
          </w:tcPr>
          <w:p w:rsidR="00487B6E" w:rsidRPr="00593B18" w:rsidRDefault="00487B6E" w:rsidP="0067138B">
            <w:pPr>
              <w:spacing w:line="240" w:lineRule="auto"/>
              <w:rPr>
                <w:bCs/>
              </w:rPr>
            </w:pPr>
            <w:r w:rsidRPr="00593B18">
              <w:rPr>
                <w:bCs/>
              </w:rPr>
              <w:t>Source</w:t>
            </w:r>
          </w:p>
        </w:tc>
        <w:tc>
          <w:tcPr>
            <w:tcW w:w="2970" w:type="dxa"/>
            <w:gridSpan w:val="2"/>
            <w:tcBorders>
              <w:top w:val="single" w:sz="4" w:space="0" w:color="auto"/>
            </w:tcBorders>
          </w:tcPr>
          <w:p w:rsidR="00487B6E" w:rsidRPr="00593B18" w:rsidRDefault="00487B6E" w:rsidP="0067138B">
            <w:pPr>
              <w:spacing w:line="240" w:lineRule="auto"/>
              <w:rPr>
                <w:bCs/>
              </w:rPr>
            </w:pPr>
            <w:r w:rsidRPr="00593B18">
              <w:rPr>
                <w:bCs/>
              </w:rPr>
              <w:t>Equation</w:t>
            </w:r>
          </w:p>
        </w:tc>
        <w:tc>
          <w:tcPr>
            <w:tcW w:w="810" w:type="dxa"/>
            <w:tcBorders>
              <w:top w:val="single" w:sz="4" w:space="0" w:color="auto"/>
            </w:tcBorders>
          </w:tcPr>
          <w:p w:rsidR="00487B6E" w:rsidRPr="00593B18" w:rsidRDefault="00487B6E" w:rsidP="0067138B">
            <w:pPr>
              <w:spacing w:line="240" w:lineRule="auto"/>
              <w:rPr>
                <w:bCs/>
              </w:rPr>
            </w:pPr>
            <w:r w:rsidRPr="00593B18">
              <w:rPr>
                <w:bCs/>
              </w:rPr>
              <w:t>R</w:t>
            </w:r>
            <w:r w:rsidRPr="00593B18">
              <w:rPr>
                <w:bCs/>
                <w:vertAlign w:val="superscript"/>
              </w:rPr>
              <w:t>2</w:t>
            </w:r>
          </w:p>
        </w:tc>
        <w:tc>
          <w:tcPr>
            <w:tcW w:w="1350" w:type="dxa"/>
            <w:tcBorders>
              <w:top w:val="single" w:sz="4" w:space="0" w:color="auto"/>
            </w:tcBorders>
          </w:tcPr>
          <w:p w:rsidR="00487B6E" w:rsidRPr="00593B18" w:rsidRDefault="00487B6E" w:rsidP="0067138B">
            <w:pPr>
              <w:spacing w:line="240" w:lineRule="auto"/>
              <w:rPr>
                <w:bCs/>
              </w:rPr>
            </w:pPr>
            <w:r>
              <w:rPr>
                <w:bCs/>
              </w:rPr>
              <w:t>Published</w:t>
            </w:r>
            <w:r w:rsidRPr="00593B18">
              <w:rPr>
                <w:bCs/>
              </w:rPr>
              <w:t xml:space="preserve"> DBH range</w:t>
            </w:r>
          </w:p>
        </w:tc>
        <w:tc>
          <w:tcPr>
            <w:tcW w:w="1170" w:type="dxa"/>
            <w:tcBorders>
              <w:top w:val="single" w:sz="4" w:space="0" w:color="auto"/>
              <w:right w:val="nil"/>
            </w:tcBorders>
          </w:tcPr>
          <w:p w:rsidR="00487B6E" w:rsidRPr="00593B18" w:rsidRDefault="00487B6E" w:rsidP="0067138B">
            <w:pPr>
              <w:spacing w:line="240" w:lineRule="auto"/>
              <w:rPr>
                <w:bCs/>
              </w:rPr>
            </w:pPr>
            <w:r w:rsidRPr="00593B18">
              <w:rPr>
                <w:bCs/>
              </w:rPr>
              <w:t xml:space="preserve">Our DBH range </w:t>
            </w:r>
          </w:p>
        </w:tc>
      </w:tr>
      <w:tr w:rsidR="00487B6E" w:rsidRPr="003B1D2D" w:rsidTr="0067138B">
        <w:tc>
          <w:tcPr>
            <w:tcW w:w="1435" w:type="dxa"/>
            <w:tcBorders>
              <w:left w:val="nil"/>
            </w:tcBorders>
          </w:tcPr>
          <w:p w:rsidR="00487B6E" w:rsidRPr="00593B18" w:rsidRDefault="00487B6E" w:rsidP="0067138B">
            <w:pPr>
              <w:spacing w:line="240" w:lineRule="auto"/>
              <w:rPr>
                <w:i/>
                <w:iCs/>
              </w:rPr>
            </w:pPr>
            <w:r w:rsidRPr="00593B18">
              <w:rPr>
                <w:i/>
                <w:iCs/>
              </w:rPr>
              <w:t xml:space="preserve">Populus </w:t>
            </w:r>
            <w:proofErr w:type="spellStart"/>
            <w:r w:rsidRPr="00593B18">
              <w:rPr>
                <w:i/>
                <w:iCs/>
              </w:rPr>
              <w:t>tremuloides</w:t>
            </w:r>
            <w:proofErr w:type="spellEnd"/>
          </w:p>
        </w:tc>
        <w:tc>
          <w:tcPr>
            <w:tcW w:w="1260" w:type="dxa"/>
          </w:tcPr>
          <w:p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rsidR="00487B6E" w:rsidRPr="00593B18" w:rsidRDefault="00487B6E" w:rsidP="0067138B">
            <w:pPr>
              <w:spacing w:line="240" w:lineRule="auto"/>
              <w:rPr>
                <w:bCs/>
                <w:vertAlign w:val="superscript"/>
              </w:rPr>
            </w:pPr>
            <w:r w:rsidRPr="00593B18">
              <w:rPr>
                <w:bCs/>
              </w:rPr>
              <w:t>Log</w:t>
            </w:r>
            <w:r w:rsidRPr="00593B18">
              <w:rPr>
                <w:bCs/>
                <w:vertAlign w:val="subscript"/>
              </w:rPr>
              <w:t>10</w:t>
            </w:r>
            <w:r w:rsidRPr="00593B18">
              <w:rPr>
                <w:bCs/>
              </w:rPr>
              <w:t>Y = 2.614 +</w:t>
            </w:r>
            <w:r>
              <w:rPr>
                <w:bCs/>
              </w:rPr>
              <w:t xml:space="preserve"> </w:t>
            </w:r>
            <w:r w:rsidRPr="00593B18">
              <w:rPr>
                <w:bCs/>
              </w:rPr>
              <w:t>0.852*(log</w:t>
            </w:r>
            <w:r w:rsidRPr="00593B18">
              <w:rPr>
                <w:bCs/>
                <w:vertAlign w:val="subscript"/>
              </w:rPr>
              <w:t>10</w:t>
            </w:r>
            <w:r w:rsidRPr="00593B18">
              <w:rPr>
                <w:bCs/>
              </w:rPr>
              <w:t>DBH)</w:t>
            </w:r>
          </w:p>
        </w:tc>
        <w:tc>
          <w:tcPr>
            <w:tcW w:w="810" w:type="dxa"/>
          </w:tcPr>
          <w:p w:rsidR="00487B6E" w:rsidRPr="00593B18" w:rsidRDefault="00487B6E" w:rsidP="0067138B">
            <w:pPr>
              <w:spacing w:line="240" w:lineRule="auto"/>
              <w:rPr>
                <w:bCs/>
              </w:rPr>
            </w:pPr>
            <w:r w:rsidRPr="00593B18">
              <w:rPr>
                <w:bCs/>
              </w:rPr>
              <w:t>0.99</w:t>
            </w:r>
          </w:p>
        </w:tc>
        <w:tc>
          <w:tcPr>
            <w:tcW w:w="1350" w:type="dxa"/>
          </w:tcPr>
          <w:p w:rsidR="00487B6E" w:rsidRPr="00593B18" w:rsidRDefault="00487B6E" w:rsidP="0067138B">
            <w:pPr>
              <w:spacing w:line="240" w:lineRule="auto"/>
              <w:rPr>
                <w:bCs/>
              </w:rPr>
            </w:pPr>
            <w:r w:rsidRPr="00593B18">
              <w:rPr>
                <w:bCs/>
              </w:rPr>
              <w:t>0.3-23.7</w:t>
            </w:r>
          </w:p>
        </w:tc>
        <w:tc>
          <w:tcPr>
            <w:tcW w:w="1170" w:type="dxa"/>
            <w:tcBorders>
              <w:right w:val="nil"/>
            </w:tcBorders>
          </w:tcPr>
          <w:p w:rsidR="00487B6E" w:rsidRPr="00593B18" w:rsidRDefault="00487B6E" w:rsidP="0067138B">
            <w:pPr>
              <w:spacing w:line="240" w:lineRule="auto"/>
              <w:rPr>
                <w:bCs/>
              </w:rPr>
            </w:pPr>
            <w:r w:rsidRPr="00593B18">
              <w:rPr>
                <w:bCs/>
              </w:rPr>
              <w:t>0.1–6.5</w:t>
            </w:r>
          </w:p>
        </w:tc>
      </w:tr>
      <w:tr w:rsidR="00487B6E" w:rsidRPr="003B1D2D" w:rsidTr="0067138B">
        <w:tc>
          <w:tcPr>
            <w:tcW w:w="1435" w:type="dxa"/>
            <w:tcBorders>
              <w:left w:val="nil"/>
            </w:tcBorders>
          </w:tcPr>
          <w:p w:rsidR="00487B6E" w:rsidRPr="00593B18" w:rsidRDefault="00487B6E" w:rsidP="0067138B">
            <w:pPr>
              <w:spacing w:line="240" w:lineRule="auto"/>
              <w:rPr>
                <w:i/>
                <w:iCs/>
              </w:rPr>
            </w:pPr>
            <w:r w:rsidRPr="00593B18">
              <w:rPr>
                <w:i/>
                <w:iCs/>
              </w:rPr>
              <w:t>Populus balsamifera</w:t>
            </w:r>
          </w:p>
        </w:tc>
        <w:tc>
          <w:tcPr>
            <w:tcW w:w="1260" w:type="dxa"/>
          </w:tcPr>
          <w:p w:rsidR="00487B6E" w:rsidRPr="00593B18" w:rsidRDefault="00487B6E" w:rsidP="0067138B">
            <w:pPr>
              <w:spacing w:line="240" w:lineRule="auto"/>
              <w:rPr>
                <w:bCs/>
              </w:rPr>
            </w:pPr>
            <w:r w:rsidRPr="00593B18">
              <w:rPr>
                <w:bCs/>
              </w:rPr>
              <w:t>Byrd 2013</w:t>
            </w:r>
          </w:p>
        </w:tc>
        <w:tc>
          <w:tcPr>
            <w:tcW w:w="2970" w:type="dxa"/>
            <w:gridSpan w:val="2"/>
          </w:tcPr>
          <w:p w:rsidR="00487B6E" w:rsidRPr="00593B18" w:rsidRDefault="00487B6E" w:rsidP="0067138B">
            <w:pPr>
              <w:spacing w:line="240" w:lineRule="auto"/>
              <w:rPr>
                <w:bCs/>
                <w:vertAlign w:val="superscript"/>
              </w:rPr>
            </w:pPr>
            <w:r>
              <w:rPr>
                <w:bCs/>
              </w:rPr>
              <w:t>Y</w:t>
            </w:r>
            <w:r w:rsidRPr="00593B18">
              <w:rPr>
                <w:bCs/>
              </w:rPr>
              <w:t xml:space="preserve"> = 0.261e</w:t>
            </w:r>
            <w:r w:rsidRPr="00593B18">
              <w:rPr>
                <w:bCs/>
                <w:vertAlign w:val="superscript"/>
              </w:rPr>
              <w:t>0.0591*DBH</w:t>
            </w:r>
          </w:p>
        </w:tc>
        <w:tc>
          <w:tcPr>
            <w:tcW w:w="810" w:type="dxa"/>
          </w:tcPr>
          <w:p w:rsidR="00487B6E" w:rsidRPr="00593B18" w:rsidRDefault="00487B6E" w:rsidP="0067138B">
            <w:pPr>
              <w:spacing w:line="240" w:lineRule="auto"/>
              <w:rPr>
                <w:bCs/>
              </w:rPr>
            </w:pPr>
            <w:r w:rsidRPr="00593B18">
              <w:rPr>
                <w:bCs/>
              </w:rPr>
              <w:t>0.86</w:t>
            </w:r>
          </w:p>
        </w:tc>
        <w:tc>
          <w:tcPr>
            <w:tcW w:w="1350" w:type="dxa"/>
          </w:tcPr>
          <w:p w:rsidR="00487B6E" w:rsidRPr="00593B18" w:rsidRDefault="00487B6E" w:rsidP="0067138B">
            <w:pPr>
              <w:spacing w:line="240" w:lineRule="auto"/>
              <w:rPr>
                <w:bCs/>
              </w:rPr>
            </w:pPr>
            <w:r w:rsidRPr="00593B18">
              <w:rPr>
                <w:bCs/>
              </w:rPr>
              <w:t xml:space="preserve">AV 2.77 </w:t>
            </w:r>
          </w:p>
        </w:tc>
        <w:tc>
          <w:tcPr>
            <w:tcW w:w="1170" w:type="dxa"/>
            <w:tcBorders>
              <w:right w:val="nil"/>
            </w:tcBorders>
          </w:tcPr>
          <w:p w:rsidR="00487B6E" w:rsidRPr="00593B18" w:rsidRDefault="00487B6E" w:rsidP="0067138B">
            <w:pPr>
              <w:spacing w:line="240" w:lineRule="auto"/>
              <w:rPr>
                <w:bCs/>
              </w:rPr>
            </w:pPr>
            <w:r w:rsidRPr="00593B18">
              <w:rPr>
                <w:bCs/>
              </w:rPr>
              <w:t>1.3–2.3</w:t>
            </w:r>
          </w:p>
        </w:tc>
      </w:tr>
      <w:tr w:rsidR="00487B6E" w:rsidRPr="003B1D2D" w:rsidTr="0067138B">
        <w:tc>
          <w:tcPr>
            <w:tcW w:w="1435" w:type="dxa"/>
            <w:tcBorders>
              <w:left w:val="nil"/>
            </w:tcBorders>
          </w:tcPr>
          <w:p w:rsidR="00487B6E" w:rsidRPr="00593B18" w:rsidRDefault="00487B6E" w:rsidP="0067138B">
            <w:pPr>
              <w:spacing w:line="240" w:lineRule="auto"/>
              <w:rPr>
                <w:i/>
                <w:iCs/>
              </w:rPr>
            </w:pPr>
            <w:r w:rsidRPr="00593B18">
              <w:rPr>
                <w:i/>
                <w:iCs/>
              </w:rPr>
              <w:t>Betula neoalaskana</w:t>
            </w:r>
          </w:p>
        </w:tc>
        <w:tc>
          <w:tcPr>
            <w:tcW w:w="1260" w:type="dxa"/>
          </w:tcPr>
          <w:p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rsidR="00487B6E" w:rsidRPr="00593B18" w:rsidRDefault="00487B6E" w:rsidP="0067138B">
            <w:pPr>
              <w:spacing w:line="240" w:lineRule="auto"/>
              <w:rPr>
                <w:bCs/>
              </w:rPr>
            </w:pPr>
            <w:r w:rsidRPr="00593B18">
              <w:rPr>
                <w:bCs/>
              </w:rPr>
              <w:t>Log</w:t>
            </w:r>
            <w:r w:rsidRPr="00593B18">
              <w:rPr>
                <w:bCs/>
                <w:vertAlign w:val="subscript"/>
              </w:rPr>
              <w:t>10</w:t>
            </w:r>
            <w:r w:rsidRPr="00593B18">
              <w:rPr>
                <w:bCs/>
              </w:rPr>
              <w:t>Y = 2.462 + 1.095*(log</w:t>
            </w:r>
            <w:r w:rsidRPr="00593B18">
              <w:rPr>
                <w:bCs/>
                <w:vertAlign w:val="subscript"/>
              </w:rPr>
              <w:t>10</w:t>
            </w:r>
            <w:r w:rsidRPr="00593B18">
              <w:rPr>
                <w:bCs/>
              </w:rPr>
              <w:t xml:space="preserve">DBH) </w:t>
            </w:r>
          </w:p>
        </w:tc>
        <w:tc>
          <w:tcPr>
            <w:tcW w:w="810" w:type="dxa"/>
          </w:tcPr>
          <w:p w:rsidR="00487B6E" w:rsidRPr="00593B18" w:rsidRDefault="00487B6E" w:rsidP="0067138B">
            <w:pPr>
              <w:spacing w:line="240" w:lineRule="auto"/>
              <w:rPr>
                <w:bCs/>
              </w:rPr>
            </w:pPr>
            <w:r w:rsidRPr="00593B18">
              <w:rPr>
                <w:bCs/>
              </w:rPr>
              <w:t>0.66</w:t>
            </w:r>
          </w:p>
        </w:tc>
        <w:tc>
          <w:tcPr>
            <w:tcW w:w="1350" w:type="dxa"/>
          </w:tcPr>
          <w:p w:rsidR="00487B6E" w:rsidRPr="00593B18" w:rsidRDefault="00487B6E" w:rsidP="0067138B">
            <w:pPr>
              <w:spacing w:line="240" w:lineRule="auto"/>
              <w:rPr>
                <w:bCs/>
              </w:rPr>
            </w:pPr>
            <w:r w:rsidRPr="00593B18">
              <w:rPr>
                <w:bCs/>
              </w:rPr>
              <w:t>0.3-0.7</w:t>
            </w:r>
          </w:p>
        </w:tc>
        <w:tc>
          <w:tcPr>
            <w:tcW w:w="1170" w:type="dxa"/>
            <w:tcBorders>
              <w:right w:val="nil"/>
            </w:tcBorders>
          </w:tcPr>
          <w:p w:rsidR="00487B6E" w:rsidRPr="00593B18" w:rsidRDefault="00487B6E" w:rsidP="0067138B">
            <w:pPr>
              <w:spacing w:line="240" w:lineRule="auto"/>
              <w:rPr>
                <w:bCs/>
              </w:rPr>
            </w:pPr>
            <w:r w:rsidRPr="00593B18">
              <w:rPr>
                <w:bCs/>
              </w:rPr>
              <w:t>0.1–23.5</w:t>
            </w:r>
          </w:p>
        </w:tc>
      </w:tr>
      <w:tr w:rsidR="00487B6E" w:rsidRPr="003B1D2D" w:rsidTr="0067138B">
        <w:tc>
          <w:tcPr>
            <w:tcW w:w="1435" w:type="dxa"/>
            <w:tcBorders>
              <w:left w:val="nil"/>
            </w:tcBorders>
          </w:tcPr>
          <w:p w:rsidR="00487B6E" w:rsidRPr="00593B18" w:rsidRDefault="00487B6E" w:rsidP="0067138B">
            <w:pPr>
              <w:spacing w:line="240" w:lineRule="auto"/>
              <w:rPr>
                <w:i/>
                <w:iCs/>
              </w:rPr>
            </w:pPr>
            <w:r w:rsidRPr="00593B18">
              <w:rPr>
                <w:i/>
                <w:iCs/>
              </w:rPr>
              <w:t>Picea Mariana</w:t>
            </w:r>
          </w:p>
        </w:tc>
        <w:tc>
          <w:tcPr>
            <w:tcW w:w="1260" w:type="dxa"/>
          </w:tcPr>
          <w:p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rsidR="00487B6E" w:rsidRPr="00593B18" w:rsidRDefault="00487B6E" w:rsidP="0067138B">
            <w:pPr>
              <w:spacing w:line="240" w:lineRule="auto"/>
              <w:rPr>
                <w:bCs/>
              </w:rPr>
            </w:pPr>
            <w:r w:rsidRPr="00593B18">
              <w:rPr>
                <w:bCs/>
              </w:rPr>
              <w:t>Log</w:t>
            </w:r>
            <w:r w:rsidRPr="00593B18">
              <w:rPr>
                <w:bCs/>
                <w:vertAlign w:val="subscript"/>
              </w:rPr>
              <w:t>10</w:t>
            </w:r>
            <w:r w:rsidRPr="00593B18">
              <w:rPr>
                <w:bCs/>
              </w:rPr>
              <w:t>Y = 3.011 + 1.202*(log</w:t>
            </w:r>
            <w:r w:rsidRPr="00593B18">
              <w:rPr>
                <w:bCs/>
                <w:vertAlign w:val="subscript"/>
              </w:rPr>
              <w:t>10</w:t>
            </w:r>
            <w:r w:rsidRPr="00593B18">
              <w:rPr>
                <w:bCs/>
              </w:rPr>
              <w:t>DBH) + -.01(AGE) + 0.972(Log</w:t>
            </w:r>
            <w:r w:rsidRPr="00593B18">
              <w:rPr>
                <w:bCs/>
                <w:vertAlign w:val="subscript"/>
              </w:rPr>
              <w:t>10</w:t>
            </w:r>
            <w:r w:rsidRPr="00593B18">
              <w:rPr>
                <w:bCs/>
              </w:rPr>
              <w:t>DBH*AGE)</w:t>
            </w:r>
          </w:p>
        </w:tc>
        <w:tc>
          <w:tcPr>
            <w:tcW w:w="810" w:type="dxa"/>
          </w:tcPr>
          <w:p w:rsidR="00487B6E" w:rsidRPr="00593B18" w:rsidRDefault="00487B6E" w:rsidP="0067138B">
            <w:pPr>
              <w:spacing w:line="240" w:lineRule="auto"/>
              <w:rPr>
                <w:bCs/>
              </w:rPr>
            </w:pPr>
            <w:r w:rsidRPr="00593B18">
              <w:rPr>
                <w:bCs/>
              </w:rPr>
              <w:t>0.97</w:t>
            </w:r>
          </w:p>
        </w:tc>
        <w:tc>
          <w:tcPr>
            <w:tcW w:w="1350" w:type="dxa"/>
          </w:tcPr>
          <w:p w:rsidR="00487B6E" w:rsidRPr="00593B18" w:rsidRDefault="00487B6E" w:rsidP="0067138B">
            <w:pPr>
              <w:spacing w:line="240" w:lineRule="auto"/>
              <w:rPr>
                <w:bCs/>
              </w:rPr>
            </w:pPr>
            <w:r w:rsidRPr="00593B18">
              <w:rPr>
                <w:bCs/>
              </w:rPr>
              <w:t>0.5-17</w:t>
            </w:r>
          </w:p>
        </w:tc>
        <w:tc>
          <w:tcPr>
            <w:tcW w:w="1170" w:type="dxa"/>
            <w:tcBorders>
              <w:right w:val="nil"/>
            </w:tcBorders>
          </w:tcPr>
          <w:p w:rsidR="00487B6E" w:rsidRPr="00593B18" w:rsidRDefault="00487B6E" w:rsidP="0067138B">
            <w:pPr>
              <w:spacing w:line="240" w:lineRule="auto"/>
              <w:rPr>
                <w:bCs/>
              </w:rPr>
            </w:pPr>
            <w:r w:rsidRPr="00593B18">
              <w:rPr>
                <w:bCs/>
              </w:rPr>
              <w:t>0.1-20</w:t>
            </w:r>
          </w:p>
        </w:tc>
      </w:tr>
      <w:tr w:rsidR="00487B6E" w:rsidRPr="003B1D2D" w:rsidTr="0067138B">
        <w:tc>
          <w:tcPr>
            <w:tcW w:w="1435" w:type="dxa"/>
            <w:tcBorders>
              <w:left w:val="nil"/>
            </w:tcBorders>
          </w:tcPr>
          <w:p w:rsidR="00487B6E" w:rsidRPr="00593B18" w:rsidRDefault="00487B6E" w:rsidP="0067138B">
            <w:pPr>
              <w:spacing w:line="240" w:lineRule="auto"/>
              <w:rPr>
                <w:i/>
                <w:iCs/>
              </w:rPr>
            </w:pPr>
            <w:r w:rsidRPr="00593B18">
              <w:rPr>
                <w:i/>
                <w:iCs/>
              </w:rPr>
              <w:t>Salix</w:t>
            </w:r>
          </w:p>
        </w:tc>
        <w:tc>
          <w:tcPr>
            <w:tcW w:w="1260" w:type="dxa"/>
          </w:tcPr>
          <w:p w:rsidR="00487B6E" w:rsidRPr="00593B18" w:rsidRDefault="00487B6E" w:rsidP="0067138B">
            <w:pPr>
              <w:spacing w:line="240" w:lineRule="auto"/>
              <w:rPr>
                <w:bCs/>
              </w:rPr>
            </w:pPr>
            <w:r w:rsidRPr="00593B18">
              <w:rPr>
                <w:bCs/>
              </w:rPr>
              <w:t>Bond-</w:t>
            </w:r>
            <w:proofErr w:type="spellStart"/>
            <w:r w:rsidRPr="00593B18">
              <w:rPr>
                <w:bCs/>
              </w:rPr>
              <w:t>Lamberty</w:t>
            </w:r>
            <w:proofErr w:type="spellEnd"/>
            <w:r w:rsidRPr="00593B18">
              <w:rPr>
                <w:bCs/>
              </w:rPr>
              <w:t xml:space="preserve"> et al. 2002</w:t>
            </w:r>
          </w:p>
        </w:tc>
        <w:tc>
          <w:tcPr>
            <w:tcW w:w="2970" w:type="dxa"/>
            <w:gridSpan w:val="2"/>
          </w:tcPr>
          <w:p w:rsidR="00487B6E" w:rsidRPr="00593B18" w:rsidRDefault="00487B6E" w:rsidP="0067138B">
            <w:pPr>
              <w:spacing w:line="240" w:lineRule="auto"/>
              <w:rPr>
                <w:bCs/>
              </w:rPr>
            </w:pPr>
            <w:r w:rsidRPr="00593B18">
              <w:rPr>
                <w:bCs/>
              </w:rPr>
              <w:t>Log</w:t>
            </w:r>
            <w:r w:rsidRPr="00593B18">
              <w:rPr>
                <w:bCs/>
                <w:vertAlign w:val="subscript"/>
              </w:rPr>
              <w:t>10</w:t>
            </w:r>
            <w:r w:rsidRPr="00593B18">
              <w:rPr>
                <w:bCs/>
              </w:rPr>
              <w:t>Y = 2.481 + 1.19(log</w:t>
            </w:r>
            <w:r w:rsidRPr="00593B18">
              <w:rPr>
                <w:bCs/>
                <w:vertAlign w:val="subscript"/>
              </w:rPr>
              <w:t>10</w:t>
            </w:r>
            <w:r w:rsidRPr="00593B18">
              <w:rPr>
                <w:bCs/>
              </w:rPr>
              <w:t>DBH)</w:t>
            </w:r>
          </w:p>
        </w:tc>
        <w:tc>
          <w:tcPr>
            <w:tcW w:w="810" w:type="dxa"/>
          </w:tcPr>
          <w:p w:rsidR="00487B6E" w:rsidRPr="00593B18" w:rsidRDefault="00487B6E" w:rsidP="0067138B">
            <w:pPr>
              <w:spacing w:line="240" w:lineRule="auto"/>
              <w:rPr>
                <w:bCs/>
              </w:rPr>
            </w:pPr>
            <w:r w:rsidRPr="00593B18">
              <w:rPr>
                <w:bCs/>
              </w:rPr>
              <w:t>0.54</w:t>
            </w:r>
          </w:p>
        </w:tc>
        <w:tc>
          <w:tcPr>
            <w:tcW w:w="1350" w:type="dxa"/>
          </w:tcPr>
          <w:p w:rsidR="00487B6E" w:rsidRPr="00593B18" w:rsidRDefault="00487B6E" w:rsidP="0067138B">
            <w:pPr>
              <w:spacing w:line="240" w:lineRule="auto"/>
              <w:rPr>
                <w:bCs/>
              </w:rPr>
            </w:pPr>
            <w:r w:rsidRPr="00593B18">
              <w:rPr>
                <w:bCs/>
              </w:rPr>
              <w:t>0.3-1</w:t>
            </w:r>
          </w:p>
        </w:tc>
        <w:tc>
          <w:tcPr>
            <w:tcW w:w="1170" w:type="dxa"/>
            <w:tcBorders>
              <w:right w:val="nil"/>
            </w:tcBorders>
          </w:tcPr>
          <w:p w:rsidR="00487B6E" w:rsidRPr="00593B18" w:rsidRDefault="00487B6E" w:rsidP="0067138B">
            <w:pPr>
              <w:spacing w:line="240" w:lineRule="auto"/>
              <w:rPr>
                <w:bCs/>
              </w:rPr>
            </w:pPr>
            <w:r w:rsidRPr="00593B18">
              <w:rPr>
                <w:bCs/>
              </w:rPr>
              <w:t>0.1–8.1</w:t>
            </w:r>
          </w:p>
        </w:tc>
      </w:tr>
      <w:tr w:rsidR="00487B6E" w:rsidRPr="003B1D2D" w:rsidTr="0067138B">
        <w:tc>
          <w:tcPr>
            <w:tcW w:w="1435" w:type="dxa"/>
            <w:vMerge w:val="restart"/>
            <w:tcBorders>
              <w:left w:val="nil"/>
            </w:tcBorders>
          </w:tcPr>
          <w:p w:rsidR="00487B6E" w:rsidRPr="00593B18" w:rsidRDefault="00487B6E" w:rsidP="0067138B">
            <w:pPr>
              <w:spacing w:line="240" w:lineRule="auto"/>
              <w:rPr>
                <w:i/>
                <w:iCs/>
              </w:rPr>
            </w:pPr>
            <w:r w:rsidRPr="00593B18">
              <w:rPr>
                <w:i/>
                <w:iCs/>
              </w:rPr>
              <w:t>Alnus</w:t>
            </w:r>
          </w:p>
        </w:tc>
        <w:tc>
          <w:tcPr>
            <w:tcW w:w="1260" w:type="dxa"/>
            <w:vMerge w:val="restart"/>
          </w:tcPr>
          <w:p w:rsidR="00487B6E" w:rsidRPr="00593B18" w:rsidRDefault="00487B6E" w:rsidP="0067138B">
            <w:pPr>
              <w:spacing w:line="240" w:lineRule="auto"/>
              <w:rPr>
                <w:bCs/>
              </w:rPr>
            </w:pPr>
            <w:r w:rsidRPr="00593B18">
              <w:rPr>
                <w:bCs/>
              </w:rPr>
              <w:t>Binkley et al. 1984</w:t>
            </w:r>
          </w:p>
        </w:tc>
        <w:tc>
          <w:tcPr>
            <w:tcW w:w="995" w:type="dxa"/>
          </w:tcPr>
          <w:p w:rsidR="00487B6E" w:rsidRPr="00593B18" w:rsidRDefault="00487B6E" w:rsidP="0067138B">
            <w:pPr>
              <w:spacing w:line="240" w:lineRule="auto"/>
              <w:rPr>
                <w:bCs/>
              </w:rPr>
            </w:pPr>
            <w:r>
              <w:rPr>
                <w:bCs/>
              </w:rPr>
              <w:t>Leaves</w:t>
            </w:r>
          </w:p>
        </w:tc>
        <w:tc>
          <w:tcPr>
            <w:tcW w:w="1975" w:type="dxa"/>
          </w:tcPr>
          <w:p w:rsidR="00487B6E" w:rsidRPr="00D02225" w:rsidRDefault="00487B6E" w:rsidP="0067138B">
            <w:pPr>
              <w:spacing w:line="240" w:lineRule="auto"/>
            </w:pPr>
            <w:proofErr w:type="spellStart"/>
            <w:r>
              <w:t>Log</w:t>
            </w:r>
            <w:r w:rsidRPr="00D02225">
              <w:rPr>
                <w:vertAlign w:val="subscript"/>
              </w:rPr>
              <w:t>e</w:t>
            </w:r>
            <w:r>
              <w:t>Y</w:t>
            </w:r>
            <w:proofErr w:type="spellEnd"/>
            <w:r>
              <w:t xml:space="preserve"> = 1.82 + 2.38(</w:t>
            </w:r>
            <w:proofErr w:type="spellStart"/>
            <w:r>
              <w:t>Log</w:t>
            </w:r>
            <w:r w:rsidRPr="00D02225">
              <w:rPr>
                <w:vertAlign w:val="subscript"/>
              </w:rPr>
              <w:t>e</w:t>
            </w:r>
            <w:r>
              <w:t>DBH</w:t>
            </w:r>
            <w:proofErr w:type="spellEnd"/>
            <w:r>
              <w:t>)</w:t>
            </w:r>
          </w:p>
        </w:tc>
        <w:tc>
          <w:tcPr>
            <w:tcW w:w="810" w:type="dxa"/>
          </w:tcPr>
          <w:p w:rsidR="00487B6E" w:rsidRPr="00593B18" w:rsidRDefault="00487B6E" w:rsidP="0067138B">
            <w:pPr>
              <w:spacing w:line="240" w:lineRule="auto"/>
              <w:rPr>
                <w:bCs/>
              </w:rPr>
            </w:pPr>
            <w:r w:rsidRPr="00593B18">
              <w:rPr>
                <w:bCs/>
              </w:rPr>
              <w:t>0.88</w:t>
            </w:r>
          </w:p>
        </w:tc>
        <w:tc>
          <w:tcPr>
            <w:tcW w:w="1350" w:type="dxa"/>
          </w:tcPr>
          <w:p w:rsidR="00487B6E" w:rsidRPr="00593B18" w:rsidRDefault="00487B6E" w:rsidP="0067138B">
            <w:pPr>
              <w:spacing w:line="240" w:lineRule="auto"/>
              <w:rPr>
                <w:bCs/>
              </w:rPr>
            </w:pPr>
            <w:r>
              <w:rPr>
                <w:bCs/>
              </w:rPr>
              <w:t>2-7</w:t>
            </w:r>
          </w:p>
        </w:tc>
        <w:tc>
          <w:tcPr>
            <w:tcW w:w="1170" w:type="dxa"/>
            <w:tcBorders>
              <w:right w:val="nil"/>
            </w:tcBorders>
          </w:tcPr>
          <w:p w:rsidR="00487B6E" w:rsidRPr="00593B18" w:rsidRDefault="00487B6E" w:rsidP="0067138B">
            <w:pPr>
              <w:spacing w:line="240" w:lineRule="auto"/>
              <w:rPr>
                <w:bCs/>
              </w:rPr>
            </w:pPr>
            <w:r w:rsidRPr="00593B18">
              <w:rPr>
                <w:bCs/>
              </w:rPr>
              <w:t>0.2–4.5</w:t>
            </w:r>
          </w:p>
        </w:tc>
      </w:tr>
      <w:tr w:rsidR="00487B6E" w:rsidRPr="003B1D2D" w:rsidTr="0067138B">
        <w:tc>
          <w:tcPr>
            <w:tcW w:w="1435" w:type="dxa"/>
            <w:vMerge/>
            <w:tcBorders>
              <w:left w:val="nil"/>
              <w:bottom w:val="nil"/>
            </w:tcBorders>
          </w:tcPr>
          <w:p w:rsidR="00487B6E" w:rsidRPr="00593B18" w:rsidRDefault="00487B6E" w:rsidP="0067138B">
            <w:pPr>
              <w:pStyle w:val="Heading2"/>
            </w:pPr>
          </w:p>
        </w:tc>
        <w:tc>
          <w:tcPr>
            <w:tcW w:w="1260" w:type="dxa"/>
            <w:vMerge/>
            <w:tcBorders>
              <w:bottom w:val="nil"/>
            </w:tcBorders>
          </w:tcPr>
          <w:p w:rsidR="00487B6E" w:rsidRPr="00593B18" w:rsidRDefault="00487B6E" w:rsidP="0067138B">
            <w:pPr>
              <w:spacing w:line="240" w:lineRule="auto"/>
              <w:rPr>
                <w:bCs/>
              </w:rPr>
            </w:pPr>
          </w:p>
        </w:tc>
        <w:tc>
          <w:tcPr>
            <w:tcW w:w="995" w:type="dxa"/>
            <w:tcBorders>
              <w:bottom w:val="nil"/>
            </w:tcBorders>
          </w:tcPr>
          <w:p w:rsidR="00487B6E" w:rsidRPr="00593B18" w:rsidRDefault="00487B6E" w:rsidP="0067138B">
            <w:pPr>
              <w:spacing w:line="240" w:lineRule="auto"/>
              <w:rPr>
                <w:bCs/>
              </w:rPr>
            </w:pPr>
            <w:r w:rsidRPr="00593B18">
              <w:rPr>
                <w:bCs/>
              </w:rPr>
              <w:t>S</w:t>
            </w:r>
            <w:r>
              <w:rPr>
                <w:bCs/>
              </w:rPr>
              <w:t>tem</w:t>
            </w:r>
          </w:p>
        </w:tc>
        <w:tc>
          <w:tcPr>
            <w:tcW w:w="1975" w:type="dxa"/>
            <w:tcBorders>
              <w:bottom w:val="nil"/>
            </w:tcBorders>
          </w:tcPr>
          <w:p w:rsidR="00487B6E" w:rsidRPr="00593B18" w:rsidRDefault="00487B6E" w:rsidP="0067138B">
            <w:pPr>
              <w:spacing w:line="240" w:lineRule="auto"/>
              <w:rPr>
                <w:bCs/>
              </w:rPr>
            </w:pPr>
            <w:proofErr w:type="spellStart"/>
            <w:r>
              <w:rPr>
                <w:bCs/>
              </w:rPr>
              <w:t>Log</w:t>
            </w:r>
            <w:r w:rsidRPr="00D02225">
              <w:rPr>
                <w:bCs/>
                <w:vertAlign w:val="subscript"/>
              </w:rPr>
              <w:t>e</w:t>
            </w:r>
            <w:r>
              <w:rPr>
                <w:bCs/>
              </w:rPr>
              <w:t>Y</w:t>
            </w:r>
            <w:proofErr w:type="spellEnd"/>
            <w:r>
              <w:rPr>
                <w:bCs/>
              </w:rPr>
              <w:t xml:space="preserve"> = 4.5 + 2.3(</w:t>
            </w:r>
            <w:proofErr w:type="spellStart"/>
            <w:r>
              <w:rPr>
                <w:bCs/>
              </w:rPr>
              <w:t>Log</w:t>
            </w:r>
            <w:r w:rsidRPr="00D02225">
              <w:rPr>
                <w:bCs/>
                <w:vertAlign w:val="subscript"/>
              </w:rPr>
              <w:t>e</w:t>
            </w:r>
            <w:r>
              <w:rPr>
                <w:bCs/>
              </w:rPr>
              <w:t>DBH</w:t>
            </w:r>
            <w:proofErr w:type="spellEnd"/>
            <w:r>
              <w:rPr>
                <w:bCs/>
              </w:rPr>
              <w:t>)</w:t>
            </w:r>
          </w:p>
        </w:tc>
        <w:tc>
          <w:tcPr>
            <w:tcW w:w="810" w:type="dxa"/>
            <w:tcBorders>
              <w:bottom w:val="nil"/>
            </w:tcBorders>
          </w:tcPr>
          <w:p w:rsidR="00487B6E" w:rsidRPr="00593B18" w:rsidRDefault="00487B6E" w:rsidP="0067138B">
            <w:pPr>
              <w:spacing w:line="240" w:lineRule="auto"/>
              <w:rPr>
                <w:bCs/>
              </w:rPr>
            </w:pPr>
            <w:r w:rsidRPr="00593B18">
              <w:rPr>
                <w:bCs/>
              </w:rPr>
              <w:t>0.88</w:t>
            </w:r>
          </w:p>
        </w:tc>
        <w:tc>
          <w:tcPr>
            <w:tcW w:w="1350" w:type="dxa"/>
            <w:tcBorders>
              <w:bottom w:val="nil"/>
            </w:tcBorders>
          </w:tcPr>
          <w:p w:rsidR="00487B6E" w:rsidRPr="00593B18" w:rsidRDefault="00487B6E" w:rsidP="0067138B">
            <w:pPr>
              <w:spacing w:line="240" w:lineRule="auto"/>
              <w:rPr>
                <w:bCs/>
              </w:rPr>
            </w:pPr>
            <w:r>
              <w:rPr>
                <w:bCs/>
              </w:rPr>
              <w:t>2-7</w:t>
            </w:r>
          </w:p>
        </w:tc>
        <w:tc>
          <w:tcPr>
            <w:tcW w:w="1170" w:type="dxa"/>
            <w:tcBorders>
              <w:bottom w:val="nil"/>
              <w:right w:val="nil"/>
            </w:tcBorders>
          </w:tcPr>
          <w:p w:rsidR="00487B6E" w:rsidRPr="00593B18" w:rsidRDefault="00487B6E" w:rsidP="0067138B">
            <w:pPr>
              <w:spacing w:line="240" w:lineRule="auto"/>
              <w:rPr>
                <w:bCs/>
              </w:rPr>
            </w:pPr>
            <w:r>
              <w:rPr>
                <w:bCs/>
              </w:rPr>
              <w:t>0.2-4.5</w:t>
            </w:r>
          </w:p>
        </w:tc>
      </w:tr>
    </w:tbl>
    <w:p w:rsidR="00487B6E" w:rsidRDefault="00487B6E" w:rsidP="00CE651E">
      <w:pPr>
        <w:pStyle w:val="Heading3"/>
      </w:pPr>
    </w:p>
    <w:p w:rsidR="00487B6E" w:rsidRPr="001F473C" w:rsidRDefault="00487B6E" w:rsidP="00CE651E">
      <w:pPr>
        <w:pStyle w:val="Heading3"/>
      </w:pPr>
      <w:r w:rsidRPr="001F473C">
        <w:t>Tree Height</w:t>
      </w:r>
    </w:p>
    <w:p w:rsidR="00487B6E" w:rsidRPr="001F473C" w:rsidRDefault="00487B6E" w:rsidP="00487B6E">
      <w:pPr>
        <w:spacing w:line="240" w:lineRule="auto"/>
        <w:rPr>
          <w:rFonts w:cs="Times New Roman"/>
          <w:bCs/>
        </w:rPr>
      </w:pPr>
      <w:r w:rsidRPr="001F473C">
        <w:rPr>
          <w:rFonts w:cs="Times New Roman"/>
          <w:bCs/>
        </w:rPr>
        <w:t xml:space="preserve">Our observations of tree heights informed the upward space of the model. Given the age of reburned stands (15 years on average), tree height was much shorter in reburned plots than in mature stands, which contained birch and black spruce individuals, reaching a maximum height of 17 m (Fig. S1). Based on these observations, we set the domain of the modeled landscape to a maximum height of 20 m. </w:t>
      </w:r>
    </w:p>
    <w:p w:rsidR="00487B6E" w:rsidRPr="001F473C" w:rsidRDefault="00487B6E" w:rsidP="00487B6E">
      <w:pPr>
        <w:suppressLineNumbers/>
        <w:rPr>
          <w:rFonts w:cs="Times New Roman"/>
          <w:b/>
        </w:rPr>
      </w:pPr>
      <w:r w:rsidRPr="001F473C">
        <w:rPr>
          <w:rFonts w:cs="Times New Roman"/>
          <w:b/>
          <w:noProof/>
        </w:rPr>
        <w:lastRenderedPageBreak/>
        <w:drawing>
          <wp:inline distT="0" distB="0" distL="0" distR="0" wp14:anchorId="33304AC2" wp14:editId="5EB0D402">
            <wp:extent cx="5724939" cy="3271394"/>
            <wp:effectExtent l="0" t="0" r="3175" b="5715"/>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5936" cy="3277678"/>
                    </a:xfrm>
                    <a:prstGeom prst="rect">
                      <a:avLst/>
                    </a:prstGeom>
                  </pic:spPr>
                </pic:pic>
              </a:graphicData>
            </a:graphic>
          </wp:inline>
        </w:drawing>
      </w:r>
    </w:p>
    <w:p w:rsidR="00487B6E" w:rsidRPr="001F473C" w:rsidRDefault="00487B6E" w:rsidP="00487B6E">
      <w:pPr>
        <w:rPr>
          <w:rFonts w:cs="Times New Roman"/>
          <w:bCs/>
        </w:rPr>
      </w:pPr>
      <w:r w:rsidRPr="001F473C">
        <w:rPr>
          <w:rFonts w:cs="Times New Roman"/>
          <w:b/>
        </w:rPr>
        <w:t xml:space="preserve">Figure S1. </w:t>
      </w:r>
      <w:r w:rsidRPr="001F473C">
        <w:rPr>
          <w:rFonts w:cs="Times New Roman"/>
          <w:bCs/>
        </w:rPr>
        <w:t>Heights in meters of tree species across reburn history. Dots represent outliers</w:t>
      </w:r>
      <w:ins w:id="0" w:author="Katherine Hayes" w:date="2024-03-26T11:22:00Z">
        <w:r w:rsidR="00D135C9">
          <w:rPr>
            <w:rFonts w:cs="Times New Roman"/>
            <w:bCs/>
          </w:rPr>
          <w:t xml:space="preserve"> </w:t>
        </w:r>
        <w:r w:rsidR="00D135C9">
          <w:rPr>
            <w:rFonts w:cs="Times New Roman"/>
            <w:bCs/>
          </w:rPr>
          <w:t>(defined as 1.5 the interquartile range less than the first quartile and greater than the third)</w:t>
        </w:r>
        <w:r w:rsidR="00D135C9" w:rsidRPr="001F473C">
          <w:rPr>
            <w:rFonts w:cs="Times New Roman"/>
            <w:bCs/>
          </w:rPr>
          <w:t>.</w:t>
        </w:r>
      </w:ins>
      <w:del w:id="1" w:author="Katherine Hayes" w:date="2024-03-26T11:22:00Z">
        <w:r w:rsidRPr="001F473C" w:rsidDel="00D135C9">
          <w:rPr>
            <w:rFonts w:cs="Times New Roman"/>
            <w:bCs/>
          </w:rPr>
          <w:delText>.</w:delText>
        </w:r>
      </w:del>
      <w:r w:rsidRPr="001F473C">
        <w:rPr>
          <w:rFonts w:cs="Times New Roman"/>
          <w:bCs/>
        </w:rPr>
        <w:t xml:space="preserve"> </w:t>
      </w:r>
      <w:r w:rsidRPr="001F473C">
        <w:rPr>
          <w:rFonts w:cs="Times New Roman"/>
        </w:rPr>
        <w:t xml:space="preserve"> </w:t>
      </w:r>
    </w:p>
    <w:p w:rsidR="00A653A3" w:rsidRDefault="00A653A3"/>
    <w:sectPr w:rsidR="00A653A3" w:rsidSect="00487B6E">
      <w:headerReference w:type="default" r:id="rId7"/>
      <w:footerReference w:type="even" r:id="rId8"/>
      <w:footerReference w:type="default" r:id="rId9"/>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54B1" w:rsidRDefault="004154B1">
      <w:pPr>
        <w:spacing w:line="240" w:lineRule="auto"/>
      </w:pPr>
      <w:r>
        <w:separator/>
      </w:r>
    </w:p>
  </w:endnote>
  <w:endnote w:type="continuationSeparator" w:id="0">
    <w:p w:rsidR="004154B1" w:rsidRDefault="004154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CF3" w:rsidRDefault="00000000">
    <w:pPr>
      <w:pBdr>
        <w:top w:val="nil"/>
        <w:left w:val="nil"/>
        <w:bottom w:val="nil"/>
        <w:right w:val="nil"/>
        <w:between w:val="nil"/>
      </w:pBdr>
      <w:tabs>
        <w:tab w:val="center" w:pos="4680"/>
        <w:tab w:val="right" w:pos="9360"/>
      </w:tabs>
      <w:jc w:val="right"/>
      <w:rPr>
        <w:color w:val="000000"/>
      </w:rPr>
    </w:pPr>
    <w:del w:id="2" w:author="Katherine Hayes" w:date="2023-05-12T17:02:00Z">
      <w:r>
        <w:rPr>
          <w:color w:val="000000"/>
        </w:rPr>
        <w:fldChar w:fldCharType="begin"/>
      </w:r>
      <w:r>
        <w:rPr>
          <w:color w:val="000000"/>
        </w:rPr>
        <w:delInstrText>PAGE</w:delInstrText>
      </w:r>
      <w:r>
        <w:rPr>
          <w:color w:val="000000"/>
        </w:rPr>
        <w:fldChar w:fldCharType="end"/>
      </w:r>
    </w:del>
    <w:ins w:id="3" w:author="Katherine Hayes" w:date="2023-05-12T17:02:00Z">
      <w:r>
        <w:rPr>
          <w:color w:val="000000"/>
        </w:rPr>
        <w:fldChar w:fldCharType="begin"/>
      </w:r>
      <w:r>
        <w:rPr>
          <w:color w:val="000000"/>
        </w:rPr>
        <w:instrText>PAGE</w:instrText>
      </w:r>
      <w:r>
        <w:rPr>
          <w:color w:val="000000"/>
        </w:rPr>
        <w:fldChar w:fldCharType="separate"/>
      </w:r>
      <w:r>
        <w:rPr>
          <w:color w:val="000000"/>
        </w:rPr>
        <w:fldChar w:fldCharType="end"/>
      </w:r>
    </w:ins>
  </w:p>
  <w:p w:rsidR="00A55CF3" w:rsidRDefault="00A55CF3">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CF3"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A55CF3" w:rsidRDefault="00A55CF3">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54B1" w:rsidRDefault="004154B1">
      <w:pPr>
        <w:spacing w:line="240" w:lineRule="auto"/>
      </w:pPr>
      <w:r>
        <w:separator/>
      </w:r>
    </w:p>
  </w:footnote>
  <w:footnote w:type="continuationSeparator" w:id="0">
    <w:p w:rsidR="004154B1" w:rsidRDefault="004154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CF3" w:rsidRDefault="00A55CF3">
    <w:pPr>
      <w:pBdr>
        <w:top w:val="nil"/>
        <w:left w:val="nil"/>
        <w:bottom w:val="nil"/>
        <w:right w:val="nil"/>
        <w:between w:val="nil"/>
      </w:pBdr>
      <w:tabs>
        <w:tab w:val="center" w:pos="4680"/>
        <w:tab w:val="right" w:pos="9360"/>
      </w:tabs>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Hayes">
    <w15:presenceInfo w15:providerId="None" w15:userId="Katherine Hay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6E"/>
    <w:rsid w:val="004154B1"/>
    <w:rsid w:val="00487B6E"/>
    <w:rsid w:val="0059612C"/>
    <w:rsid w:val="00820D38"/>
    <w:rsid w:val="008834C4"/>
    <w:rsid w:val="00920D1E"/>
    <w:rsid w:val="00932E59"/>
    <w:rsid w:val="00A55CF3"/>
    <w:rsid w:val="00A653A3"/>
    <w:rsid w:val="00A860A6"/>
    <w:rsid w:val="00C33320"/>
    <w:rsid w:val="00C923F0"/>
    <w:rsid w:val="00CE651E"/>
    <w:rsid w:val="00D135C9"/>
    <w:rsid w:val="00E42833"/>
    <w:rsid w:val="00F8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CCB7F"/>
  <w15:chartTrackingRefBased/>
  <w15:docId w15:val="{BBE2DD50-FFF9-ED4A-9DBA-A4273EF4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B6E"/>
    <w:pPr>
      <w:spacing w:line="480" w:lineRule="auto"/>
    </w:pPr>
    <w:rPr>
      <w:rFonts w:ascii="Times New Roman" w:eastAsia="Calibri" w:hAnsi="Times New Roman" w:cs="Calibri"/>
    </w:rPr>
  </w:style>
  <w:style w:type="paragraph" w:styleId="Heading1">
    <w:name w:val="heading 1"/>
    <w:basedOn w:val="Normal"/>
    <w:next w:val="Normal"/>
    <w:link w:val="Heading1Char"/>
    <w:autoRedefine/>
    <w:uiPriority w:val="9"/>
    <w:qFormat/>
    <w:rsid w:val="00A860A6"/>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860A6"/>
    <w:pPr>
      <w:keepNext/>
      <w:keepLines/>
      <w:spacing w:before="40" w:line="24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autoRedefine/>
    <w:uiPriority w:val="9"/>
    <w:unhideWhenUsed/>
    <w:qFormat/>
    <w:rsid w:val="00CE651E"/>
    <w:pPr>
      <w:keepNext/>
      <w:keepLines/>
      <w:spacing w:before="40"/>
      <w:outlineLvl w:val="2"/>
    </w:pPr>
    <w:rPr>
      <w:rFonts w:eastAsiaTheme="majorEastAsia" w:cstheme="majorBidi"/>
      <w:i/>
      <w:color w:val="0D0D0D" w:themeColor="text1" w:themeTint="F2"/>
    </w:rPr>
  </w:style>
  <w:style w:type="paragraph" w:styleId="Heading4">
    <w:name w:val="heading 4"/>
    <w:basedOn w:val="Normal"/>
    <w:next w:val="Normal"/>
    <w:link w:val="Heading4Char"/>
    <w:autoRedefine/>
    <w:uiPriority w:val="9"/>
    <w:semiHidden/>
    <w:unhideWhenUsed/>
    <w:qFormat/>
    <w:rsid w:val="00C923F0"/>
    <w:pPr>
      <w:keepNext/>
      <w:keepLines/>
      <w:outlineLvl w:val="3"/>
    </w:pPr>
    <w:rPr>
      <w:rFonts w:eastAsiaTheme="majorEastAsia" w:cstheme="minorHAnsi"/>
      <w:b/>
      <w:iCs/>
      <w:color w:val="000000" w:themeColor="text1"/>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0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860A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CE651E"/>
    <w:rPr>
      <w:rFonts w:ascii="Times New Roman" w:eastAsiaTheme="majorEastAsia" w:hAnsi="Times New Roman" w:cstheme="majorBidi"/>
      <w:i/>
      <w:color w:val="0D0D0D" w:themeColor="text1" w:themeTint="F2"/>
    </w:rPr>
  </w:style>
  <w:style w:type="character" w:customStyle="1" w:styleId="Heading4Char">
    <w:name w:val="Heading 4 Char"/>
    <w:basedOn w:val="DefaultParagraphFont"/>
    <w:link w:val="Heading4"/>
    <w:uiPriority w:val="9"/>
    <w:semiHidden/>
    <w:rsid w:val="00C923F0"/>
    <w:rPr>
      <w:rFonts w:eastAsiaTheme="majorEastAsia" w:cstheme="minorHAnsi"/>
      <w:b/>
      <w:iCs/>
      <w:color w:val="000000" w:themeColor="text1"/>
      <w:sz w:val="22"/>
      <w:u w:val="single"/>
    </w:rPr>
  </w:style>
  <w:style w:type="paragraph" w:styleId="NoSpacing">
    <w:name w:val="No Spacing"/>
    <w:autoRedefine/>
    <w:uiPriority w:val="1"/>
    <w:qFormat/>
    <w:rsid w:val="00C923F0"/>
    <w:rPr>
      <w:rFonts w:ascii="Times New Roman" w:hAnsi="Times New Roman" w:cs="Times New Roman"/>
    </w:rPr>
  </w:style>
  <w:style w:type="table" w:styleId="TableGrid">
    <w:name w:val="Table Grid"/>
    <w:basedOn w:val="TableNormal"/>
    <w:uiPriority w:val="39"/>
    <w:rsid w:val="00487B6E"/>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87B6E"/>
  </w:style>
  <w:style w:type="paragraph" w:styleId="Revision">
    <w:name w:val="Revision"/>
    <w:hidden/>
    <w:uiPriority w:val="99"/>
    <w:semiHidden/>
    <w:rsid w:val="00D135C9"/>
    <w:rPr>
      <w:rFonts w:ascii="Times New Roman" w:eastAsia="Calibri" w:hAnsi="Times New Roman"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Hayes</dc:creator>
  <cp:keywords/>
  <dc:description/>
  <cp:lastModifiedBy>Katherine Hayes</cp:lastModifiedBy>
  <cp:revision>5</cp:revision>
  <dcterms:created xsi:type="dcterms:W3CDTF">2023-09-07T14:29:00Z</dcterms:created>
  <dcterms:modified xsi:type="dcterms:W3CDTF">2024-03-26T16:22:00Z</dcterms:modified>
</cp:coreProperties>
</file>