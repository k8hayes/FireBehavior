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0052" w:rsidRDefault="009D4560">
      <w:pPr>
        <w:spacing w:line="360" w:lineRule="auto"/>
      </w:pPr>
      <w:r>
        <w:rPr>
          <w:b/>
        </w:rPr>
        <w:t>Title:</w:t>
      </w:r>
      <w:r>
        <w:t xml:space="preserve"> Short-interval reburning </w:t>
      </w:r>
      <w:commentRangeStart w:id="0"/>
      <w:r>
        <w:t>changes</w:t>
      </w:r>
      <w:commentRangeEnd w:id="0"/>
      <w:r w:rsidR="00E963AC">
        <w:rPr>
          <w:rStyle w:val="CommentReference"/>
        </w:rPr>
        <w:commentReference w:id="0"/>
      </w:r>
      <w:r>
        <w:t xml:space="preserve"> fuel structure of boreal forests</w:t>
      </w:r>
    </w:p>
    <w:p w14:paraId="00000002" w14:textId="77777777" w:rsidR="00480052" w:rsidRDefault="009D4560">
      <w:pPr>
        <w:spacing w:line="360" w:lineRule="auto"/>
        <w:rPr>
          <w:b/>
        </w:rPr>
      </w:pPr>
      <w:r>
        <w:rPr>
          <w:b/>
        </w:rPr>
        <w:t xml:space="preserve">Abstract: </w:t>
      </w:r>
    </w:p>
    <w:p w14:paraId="00000003" w14:textId="4876DB76" w:rsidR="00480052" w:rsidRDefault="009D4560">
      <w:pPr>
        <w:spacing w:line="360" w:lineRule="auto"/>
      </w:pPr>
      <w:r>
        <w:t xml:space="preserve">Increased reburning drives shifts in forest communities from conifer to deciduous species in Interior Alaska, </w:t>
      </w:r>
      <w:commentRangeStart w:id="1"/>
      <w:r>
        <w:t>creating questions about future characteristics of boreal fire regimes</w:t>
      </w:r>
      <w:commentRangeEnd w:id="1"/>
      <w:r w:rsidR="00E963AC">
        <w:rPr>
          <w:rStyle w:val="CommentReference"/>
        </w:rPr>
        <w:commentReference w:id="1"/>
      </w:r>
      <w:r>
        <w:t xml:space="preserve">. Increased presence of deciduous species </w:t>
      </w:r>
      <w:del w:id="2" w:author="Trevor Carter" w:date="2021-08-31T14:05:00Z">
        <w:r w:rsidDel="00E963AC">
          <w:delText xml:space="preserve">has been considered </w:delText>
        </w:r>
      </w:del>
      <w:ins w:id="3" w:author="Trevor Carter" w:date="2021-08-31T14:05:00Z">
        <w:r w:rsidR="00E963AC">
          <w:t>c</w:t>
        </w:r>
      </w:ins>
      <w:ins w:id="4" w:author="Trevor Carter" w:date="2021-08-31T14:06:00Z">
        <w:r w:rsidR="00E963AC">
          <w:t>reate</w:t>
        </w:r>
      </w:ins>
      <w:ins w:id="5" w:author="Trevor Carter" w:date="2021-08-31T14:07:00Z">
        <w:r w:rsidR="00E963AC">
          <w:t xml:space="preserve">s </w:t>
        </w:r>
      </w:ins>
      <w:r>
        <w:t>a negative feedback</w:t>
      </w:r>
      <w:ins w:id="6" w:author="Trevor Carter" w:date="2021-08-31T14:07:00Z">
        <w:r w:rsidR="00E963AC">
          <w:t xml:space="preserve"> </w:t>
        </w:r>
      </w:ins>
      <w:ins w:id="7" w:author="Trevor Carter" w:date="2021-08-31T14:08:00Z">
        <w:r w:rsidR="00E963AC">
          <w:t>for</w:t>
        </w:r>
      </w:ins>
      <w:del w:id="8" w:author="Trevor Carter" w:date="2021-08-31T14:08:00Z">
        <w:r w:rsidDel="00E963AC">
          <w:delText xml:space="preserve"> to</w:delText>
        </w:r>
      </w:del>
      <w:r>
        <w:t xml:space="preserve"> subsequent fire activity due to changes in fuel structure and moisture content</w:t>
      </w:r>
      <w:del w:id="9" w:author="Trevor Carter" w:date="2021-08-31T14:09:00Z">
        <w:r w:rsidDel="00E963AC">
          <w:delText>,</w:delText>
        </w:r>
      </w:del>
      <w:ins w:id="10" w:author="Trevor Carter" w:date="2021-08-31T14:09:00Z">
        <w:r w:rsidR="00E963AC">
          <w:t>. However,</w:t>
        </w:r>
      </w:ins>
      <w:del w:id="11" w:author="Trevor Carter" w:date="2021-08-31T14:09:00Z">
        <w:r w:rsidDel="00E963AC">
          <w:delText xml:space="preserve"> but</w:delText>
        </w:r>
      </w:del>
      <w:r>
        <w:t xml:space="preserve"> </w:t>
      </w:r>
      <w:ins w:id="12" w:author="Trevor Carter" w:date="2021-08-31T14:09:00Z">
        <w:r w:rsidR="00E963AC">
          <w:t xml:space="preserve">the strength and longevity </w:t>
        </w:r>
      </w:ins>
      <w:ins w:id="13" w:author="Trevor Carter" w:date="2021-08-31T14:10:00Z">
        <w:r w:rsidR="00E963AC">
          <w:t xml:space="preserve">of decreased fire activity is unknown because of </w:t>
        </w:r>
      </w:ins>
      <w:r>
        <w:t xml:space="preserve">changes in fire weather and </w:t>
      </w:r>
      <w:commentRangeStart w:id="14"/>
      <w:r>
        <w:t>community composition</w:t>
      </w:r>
      <w:commentRangeEnd w:id="14"/>
      <w:r w:rsidR="00CE1DF6">
        <w:rPr>
          <w:rStyle w:val="CommentReference"/>
        </w:rPr>
        <w:commentReference w:id="14"/>
      </w:r>
      <w:del w:id="15" w:author="Trevor Carter" w:date="2021-08-31T14:10:00Z">
        <w:r w:rsidDel="00E963AC">
          <w:delText xml:space="preserve"> have brought up questions about the strength or longevity of that negative feedback</w:delText>
        </w:r>
      </w:del>
      <w:r>
        <w:t xml:space="preserve">. Here we examine </w:t>
      </w:r>
      <w:del w:id="16" w:author="Trevor Carter" w:date="2021-08-31T14:17:00Z">
        <w:r w:rsidDel="00CE1DF6">
          <w:delText xml:space="preserve">fuel type trends and </w:delText>
        </w:r>
      </w:del>
      <w:r>
        <w:t>the limit of the deciduous-flammability feedback by quantifying the effects of reburning on</w:t>
      </w:r>
      <w:ins w:id="17" w:author="Trevor Carter" w:date="2021-08-31T14:17:00Z">
        <w:r w:rsidR="00CE1DF6">
          <w:t xml:space="preserve"> trends assoc</w:t>
        </w:r>
      </w:ins>
      <w:ins w:id="18" w:author="Trevor Carter" w:date="2021-08-31T14:18:00Z">
        <w:r w:rsidR="00CE1DF6">
          <w:t>iated with</w:t>
        </w:r>
      </w:ins>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commentRangeStart w:id="19"/>
      <w:r>
        <w:t xml:space="preserve">drying </w:t>
      </w:r>
      <w:commentRangeEnd w:id="19"/>
      <w:r w:rsidR="00CE1DF6">
        <w:rPr>
          <w:rStyle w:val="CommentReference"/>
        </w:rPr>
        <w:commentReference w:id="19"/>
      </w:r>
      <w:r>
        <w:t xml:space="preserve">conditions. </w:t>
      </w:r>
    </w:p>
    <w:p w14:paraId="00000004" w14:textId="77777777" w:rsidR="00480052" w:rsidRDefault="00480052">
      <w:pPr>
        <w:spacing w:line="360" w:lineRule="auto"/>
      </w:pPr>
    </w:p>
    <w:p w14:paraId="00000005" w14:textId="77777777" w:rsidR="00480052" w:rsidRDefault="009D4560">
      <w:pPr>
        <w:pStyle w:val="Heading2"/>
        <w:spacing w:line="360" w:lineRule="auto"/>
        <w:rPr>
          <w:rFonts w:ascii="Calibri" w:eastAsia="Calibri" w:hAnsi="Calibri" w:cs="Calibri"/>
        </w:rPr>
      </w:pPr>
      <w:bookmarkStart w:id="20" w:name="_heading=h.gjdgxs" w:colFirst="0" w:colLast="0"/>
      <w:bookmarkEnd w:id="20"/>
      <w:r>
        <w:rPr>
          <w:rFonts w:ascii="Calibri" w:eastAsia="Calibri" w:hAnsi="Calibri" w:cs="Calibri"/>
        </w:rPr>
        <w:t>Introduction</w:t>
      </w:r>
    </w:p>
    <w:p w14:paraId="00000006" w14:textId="5C53DDAB" w:rsidR="00480052" w:rsidRDefault="00CE1DF6">
      <w:pPr>
        <w:spacing w:line="360" w:lineRule="auto"/>
      </w:pPr>
      <w:ins w:id="21" w:author="Trevor Carter" w:date="2021-08-31T14:22:00Z">
        <w:r>
          <w:t>Shortening fire interva</w:t>
        </w:r>
      </w:ins>
      <w:ins w:id="22" w:author="Trevor Carter" w:date="2021-08-31T14:23:00Z">
        <w:r>
          <w:t xml:space="preserve">ls </w:t>
        </w:r>
        <w:r w:rsidR="00942E01">
          <w:t>are causing c</w:t>
        </w:r>
      </w:ins>
      <w:commentRangeStart w:id="23"/>
      <w:del w:id="24" w:author="Trevor Carter" w:date="2021-08-31T14:22:00Z">
        <w:r w:rsidR="009D4560" w:rsidDel="00CE1DF6">
          <w:delText>C</w:delText>
        </w:r>
      </w:del>
      <w:r w:rsidR="009D4560">
        <w:t xml:space="preserve">ontinued </w:t>
      </w:r>
      <w:del w:id="25" w:author="Trevor Carter" w:date="2021-08-31T14:23:00Z">
        <w:r w:rsidR="009D4560" w:rsidDel="00942E01">
          <w:delText>reburning under shortening fire intervals</w:delText>
        </w:r>
        <w:commentRangeEnd w:id="23"/>
        <w:r w:rsidDel="00942E01">
          <w:rPr>
            <w:rStyle w:val="CommentReference"/>
          </w:rPr>
          <w:commentReference w:id="23"/>
        </w:r>
        <w:r w:rsidR="009D4560" w:rsidDel="00942E01">
          <w:delText xml:space="preserve"> in</w:delText>
        </w:r>
      </w:del>
      <w:ins w:id="26" w:author="Trevor Carter" w:date="2021-08-31T14:23:00Z">
        <w:r w:rsidR="00942E01">
          <w:t>reburning in</w:t>
        </w:r>
      </w:ins>
      <w:r w:rsidR="009D4560">
        <w:t xml:space="preserve"> Interior Alaska </w:t>
      </w:r>
      <w:ins w:id="27" w:author="Trevor Carter" w:date="2021-08-31T14:23:00Z">
        <w:r w:rsidR="00942E01">
          <w:t xml:space="preserve">that </w:t>
        </w:r>
      </w:ins>
      <w:r w:rsidR="009D4560">
        <w:t>drive stand-level transitions from conifer-dominated forests to deciduous shrublands and grasslands (Hayes and Buma 2021</w:t>
      </w:r>
      <w:r w:rsidR="006A4AB5">
        <w:t>, Johnstone et al. 2010</w:t>
      </w:r>
      <w:r w:rsidR="009D4560">
        <w:t>)</w:t>
      </w:r>
      <w:sdt>
        <w:sdtPr>
          <w:tag w:val="goog_rdk_0"/>
          <w:id w:val="-900976084"/>
        </w:sdtPr>
        <w:sdtEndPr/>
        <w:sdtContent/>
      </w:sdt>
      <w:r w:rsidR="009D4560">
        <w:t xml:space="preserve">. Future </w:t>
      </w:r>
      <w:commentRangeStart w:id="28"/>
      <w:r w:rsidR="009D4560">
        <w:t xml:space="preserve">characteristics </w:t>
      </w:r>
      <w:commentRangeEnd w:id="28"/>
      <w:r w:rsidR="00942E01">
        <w:rPr>
          <w:rStyle w:val="CommentReference"/>
        </w:rPr>
        <w:commentReference w:id="28"/>
      </w:r>
      <w:r w:rsidR="009D4560">
        <w:t xml:space="preserve">of the boreal fire regime </w:t>
      </w:r>
      <w:commentRangeStart w:id="29"/>
      <w:r w:rsidR="009D4560">
        <w:t>and of boreal forests themselves remain unclear under those circumstances.</w:t>
      </w:r>
      <w:commentRangeEnd w:id="29"/>
      <w:r w:rsidR="00942E01">
        <w:rPr>
          <w:rStyle w:val="CommentReference"/>
        </w:rPr>
        <w:commentReference w:id="29"/>
      </w:r>
      <w:r w:rsidR="00C75C00">
        <w:t xml:space="preserve"> I</w:t>
      </w:r>
      <w:r w:rsidR="009D4560">
        <w:t xml:space="preserve">ncreased presence of deciduous species may </w:t>
      </w:r>
      <w:r w:rsidR="00C75C00">
        <w:t>act as</w:t>
      </w:r>
      <w:r w:rsidR="009D4560">
        <w:t xml:space="preserve"> a negative feedback to future fire, as deciduous communities in the boreal are typically considered less flammable</w:t>
      </w:r>
      <w:r w:rsidR="00C75C00">
        <w:t xml:space="preserve"> (</w:t>
      </w:r>
      <w:commentRangeStart w:id="30"/>
      <w:r w:rsidR="00C75C00">
        <w:t>CITE</w:t>
      </w:r>
      <w:commentRangeEnd w:id="30"/>
      <w:r w:rsidR="00F53238">
        <w:rPr>
          <w:rStyle w:val="CommentReference"/>
        </w:rPr>
        <w:commentReference w:id="30"/>
      </w:r>
      <w:r w:rsidR="00C75C00">
        <w:t>)</w:t>
      </w:r>
      <w:r w:rsidR="009D4560">
        <w:t>. However, the strength</w:t>
      </w:r>
      <w:r w:rsidR="00C75C00">
        <w:t>, reliability</w:t>
      </w:r>
      <w:r w:rsidR="009D4560">
        <w:t xml:space="preserve"> and </w:t>
      </w:r>
      <w:r w:rsidR="00C75C00">
        <w:t>potential</w:t>
      </w:r>
      <w:r w:rsidR="009D4560">
        <w:t xml:space="preserve"> duration of a </w:t>
      </w:r>
      <w:del w:id="31" w:author="Trevor Carter" w:date="2021-08-31T14:26:00Z">
        <w:r w:rsidR="009D4560" w:rsidDel="00942E01">
          <w:delText xml:space="preserve">deciduous </w:delText>
        </w:r>
      </w:del>
      <w:r w:rsidR="009D4560">
        <w:t xml:space="preserve">negative feedback </w:t>
      </w:r>
      <w:ins w:id="32" w:author="Trevor Carter" w:date="2021-08-31T14:26:00Z">
        <w:r w:rsidR="00942E01">
          <w:t xml:space="preserve">derived from deciduous plant dominance </w:t>
        </w:r>
      </w:ins>
      <w:r w:rsidR="009D4560">
        <w:t>remain</w:t>
      </w:r>
      <w:ins w:id="33" w:author="Trevor Carter" w:date="2021-08-31T14:26:00Z">
        <w:r w:rsidR="00942E01">
          <w:t>s</w:t>
        </w:r>
      </w:ins>
      <w:r w:rsidR="009D4560">
        <w:t xml:space="preserve"> unclear</w:t>
      </w:r>
      <w:r w:rsidR="00C75C00">
        <w:t xml:space="preserve"> given</w:t>
      </w:r>
      <w:ins w:id="34" w:author="Trevor Carter" w:date="2021-08-31T14:26:00Z">
        <w:r w:rsidR="00942E01">
          <w:t xml:space="preserve"> that </w:t>
        </w:r>
      </w:ins>
      <w:del w:id="35" w:author="Trevor Carter" w:date="2021-08-31T14:26:00Z">
        <w:r w:rsidR="00C75C00" w:rsidDel="00942E01">
          <w:delText xml:space="preserve"> the context of</w:delText>
        </w:r>
      </w:del>
      <w:r w:rsidR="00C75C00">
        <w:t xml:space="preserve"> ongoing reburning </w:t>
      </w:r>
      <w:ins w:id="36" w:author="Trevor Carter" w:date="2021-08-31T14:26:00Z">
        <w:r w:rsidR="00942E01">
          <w:t xml:space="preserve">is </w:t>
        </w:r>
      </w:ins>
      <w:r w:rsidR="00C75C00">
        <w:t>shifting community composition past historic norms</w:t>
      </w:r>
      <w:r w:rsidR="009D4560">
        <w:t xml:space="preserve">. </w:t>
      </w:r>
    </w:p>
    <w:p w14:paraId="00000007" w14:textId="77777777" w:rsidR="00480052" w:rsidRDefault="00480052">
      <w:pPr>
        <w:spacing w:line="360" w:lineRule="auto"/>
      </w:pPr>
    </w:p>
    <w:p w14:paraId="00000008" w14:textId="7C047BBB" w:rsidR="00480052" w:rsidRDefault="009D4560">
      <w:pPr>
        <w:spacing w:line="360" w:lineRule="auto"/>
      </w:pPr>
      <w:r>
        <w:t xml:space="preserve">Several lines of evidence point to a weakening or override of the hypothesized </w:t>
      </w:r>
      <w:commentRangeStart w:id="37"/>
      <w:r>
        <w:t>deciduous feedback</w:t>
      </w:r>
      <w:commentRangeEnd w:id="37"/>
      <w:r w:rsidR="00942E01">
        <w:rPr>
          <w:rStyle w:val="CommentReference"/>
        </w:rPr>
        <w:commentReference w:id="37"/>
      </w:r>
      <w:r>
        <w:t xml:space="preserve">. First, modern patterns of burning, when viewed in </w:t>
      </w:r>
      <w:ins w:id="38" w:author="Trevor Carter" w:date="2021-08-31T14:36:00Z">
        <w:r w:rsidR="0060644D">
          <w:t xml:space="preserve">the </w:t>
        </w:r>
      </w:ins>
      <w:r>
        <w:t xml:space="preserve">context </w:t>
      </w:r>
      <w:del w:id="39" w:author="Trevor Carter" w:date="2021-08-31T14:36:00Z">
        <w:r w:rsidDel="0060644D">
          <w:delText xml:space="preserve">to </w:delText>
        </w:r>
      </w:del>
      <w:ins w:id="40" w:author="Trevor Carter" w:date="2021-08-31T14:36:00Z">
        <w:r w:rsidR="0060644D">
          <w:t xml:space="preserve">of </w:t>
        </w:r>
      </w:ins>
      <w:r>
        <w:t xml:space="preserve">paleoecological records, suggest the deciduous feedback </w:t>
      </w:r>
      <w:commentRangeStart w:id="41"/>
      <w:r>
        <w:t>has been overridden</w:t>
      </w:r>
      <w:commentRangeEnd w:id="41"/>
      <w:r w:rsidR="00942E01">
        <w:rPr>
          <w:rStyle w:val="CommentReference"/>
        </w:rPr>
        <w:commentReference w:id="41"/>
      </w:r>
      <w:ins w:id="42" w:author="Trevor Carter" w:date="2021-08-31T14:37:00Z">
        <w:r w:rsidR="0060644D">
          <w:t>.</w:t>
        </w:r>
      </w:ins>
      <w:del w:id="43" w:author="Trevor Carter" w:date="2021-08-31T14:37:00Z">
        <w:r w:rsidDel="0060644D">
          <w:delText>:</w:delText>
        </w:r>
      </w:del>
      <w:r>
        <w:t xml:space="preserve"> </w:t>
      </w:r>
      <w:del w:id="44" w:author="Trevor Carter" w:date="2021-08-31T14:37:00Z">
        <w:r w:rsidDel="0060644D">
          <w:delText xml:space="preserve">a </w:delText>
        </w:r>
      </w:del>
      <w:ins w:id="45" w:author="Trevor Carter" w:date="2021-08-31T14:37:00Z">
        <w:r w:rsidR="0060644D">
          <w:t xml:space="preserve">A </w:t>
        </w:r>
      </w:ins>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C75C00">
        <w:t>(Kelly et al. 2013)</w:t>
      </w:r>
      <w:commentRangeStart w:id="46"/>
      <w:r w:rsidR="00C75C00">
        <w:t>.</w:t>
      </w:r>
      <w:commentRangeEnd w:id="46"/>
      <w:r w:rsidR="00942E01">
        <w:rPr>
          <w:rStyle w:val="CommentReference"/>
        </w:rPr>
        <w:commentReference w:id="46"/>
      </w:r>
      <w:r w:rsidR="00C75C00">
        <w:t xml:space="preserve"> Paleoecological community types are not analogous to modern emerging deciduous communities in Alaska: </w:t>
      </w:r>
      <w:del w:id="47" w:author="Trevor Carter" w:date="2021-08-31T14:32:00Z">
        <w:r w:rsidR="00C75C00" w:rsidDel="00942E01">
          <w:delText xml:space="preserve">local lacustrine pollen records show </w:delText>
        </w:r>
      </w:del>
      <w:r w:rsidR="00C75C00">
        <w:t xml:space="preserve">mid-Holocene boreal deciduous environments were </w:t>
      </w:r>
      <w:r w:rsidR="00C75C00">
        <w:lastRenderedPageBreak/>
        <w:t>dominated by birch (Higuera et al. 2008) while recent studies have found alder, aspen, and even willow in dominant quantities in modern boreal forests after multiple reburns (Hayes and Buma 2021).</w:t>
      </w:r>
      <w:ins w:id="48" w:author="Trevor Carter" w:date="2021-08-31T14:37:00Z">
        <w:r w:rsidR="0060644D">
          <w:t xml:space="preserve"> Add something about </w:t>
        </w:r>
      </w:ins>
      <w:ins w:id="49" w:author="Trevor Carter" w:date="2021-08-31T14:38:00Z">
        <w:r w:rsidR="0060644D">
          <w:t xml:space="preserve">how these communities not being analogous is potentially problematic/ how does the </w:t>
        </w:r>
      </w:ins>
      <w:ins w:id="50" w:author="Trevor Carter" w:date="2021-08-31T14:39:00Z">
        <w:r w:rsidR="0060644D">
          <w:t>new community differ in important ways?</w:t>
        </w:r>
      </w:ins>
      <w:del w:id="51" w:author="Trevor Carter" w:date="2021-08-31T14:38:00Z">
        <w:r w:rsidR="00C75C00" w:rsidDel="0060644D">
          <w:delText xml:space="preserve"> </w:delText>
        </w:r>
      </w:del>
    </w:p>
    <w:p w14:paraId="00000009" w14:textId="77777777" w:rsidR="00480052" w:rsidRDefault="00480052">
      <w:pPr>
        <w:spacing w:line="360" w:lineRule="auto"/>
      </w:pPr>
    </w:p>
    <w:p w14:paraId="0000000A" w14:textId="77777777" w:rsidR="00480052" w:rsidRDefault="009D4560">
      <w:pPr>
        <w:spacing w:line="360" w:lineRule="auto"/>
      </w:pPr>
      <w:commentRangeStart w:id="52"/>
      <w:r>
        <w:t xml:space="preserve">Secondly, </w:t>
      </w:r>
      <w:commentRangeStart w:id="53"/>
      <w:r>
        <w:t xml:space="preserve">preliminary observations of emerging deciduous landscapes (Hayes and Buma 2021) demonstrate that stand structure changes dramatically across a 1-3 short-interval fire gradient, with three burns resulting in more open, shrubby structure with increased presence of willow. </w:t>
      </w:r>
      <w:commentRangeEnd w:id="53"/>
      <w:r w:rsidR="00686066">
        <w:rPr>
          <w:rStyle w:val="CommentReference"/>
        </w:rPr>
        <w:commentReference w:id="53"/>
      </w:r>
      <w:r>
        <w:t>The role of stand structure in shaping fuel distributions () strengthens the argument that paleoecological studies are not a perfect analogue for modern changing landscapes (i.e., ), and that specific modern empirical data on the spatial distribution of fuel elements is required to both evaluate the presence of a deciduous feedback and to inform future management directions.</w:t>
      </w:r>
      <w:commentRangeEnd w:id="52"/>
      <w:r w:rsidR="0060644D">
        <w:rPr>
          <w:rStyle w:val="CommentReference"/>
        </w:rPr>
        <w:commentReference w:id="52"/>
      </w:r>
    </w:p>
    <w:p w14:paraId="0000000B" w14:textId="6B8A8976" w:rsidR="00480052" w:rsidRDefault="009D4560">
      <w:pPr>
        <w:spacing w:line="360" w:lineRule="auto"/>
      </w:pPr>
      <w:r>
        <w:br/>
        <w:t>Finally, the fire seasons of 2004 and 2005 are</w:t>
      </w:r>
      <w:del w:id="54" w:author="Trevor Carter" w:date="2021-08-31T14:46:00Z">
        <w:r w:rsidDel="00686066">
          <w:delText xml:space="preserve"> a</w:delText>
        </w:r>
      </w:del>
      <w:ins w:id="55" w:author="Trevor Carter" w:date="2021-08-31T14:46:00Z">
        <w:r w:rsidR="00686066">
          <w:t xml:space="preserve"> </w:t>
        </w:r>
      </w:ins>
      <w:r>
        <w:t xml:space="preserve"> tangible example</w:t>
      </w:r>
      <w:ins w:id="56" w:author="Trevor Carter" w:date="2021-08-31T14:46:00Z">
        <w:r w:rsidR="00686066">
          <w:t>s</w:t>
        </w:r>
      </w:ins>
      <w:r>
        <w:t xml:space="preserve"> of modern burning exceeding historic or paleoecologic analogs. Fires in the summer of 2004 burned more </w:t>
      </w:r>
      <w:commentRangeStart w:id="57"/>
      <w:r>
        <w:t>area</w:t>
      </w:r>
      <w:commentRangeEnd w:id="57"/>
      <w:r w:rsidR="00686066">
        <w:rPr>
          <w:rStyle w:val="CommentReference"/>
        </w:rPr>
        <w:commentReference w:id="57"/>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w:t>
      </w:r>
      <w:del w:id="58" w:author="Trevor Carter" w:date="2021-08-31T14:48:00Z">
        <w:r w:rsidDel="00686066">
          <w:delText xml:space="preserve">record-breaking </w:delText>
        </w:r>
      </w:del>
      <w:r>
        <w:t xml:space="preserve">seasons, fires burned spruce and deciduous stands at similar </w:t>
      </w:r>
      <w:commentRangeStart w:id="59"/>
      <w:r>
        <w:t xml:space="preserve">frequencies </w:t>
      </w:r>
      <w:commentRangeEnd w:id="59"/>
      <w:r w:rsidR="00686066">
        <w:rPr>
          <w:rStyle w:val="CommentReference"/>
        </w:rPr>
        <w:commentReference w:id="59"/>
      </w:r>
      <w:r>
        <w:t xml:space="preserve">(Kasischke et al. 2010). This pattern of burning suggests that deciduous stands </w:t>
      </w:r>
      <w:del w:id="60" w:author="Trevor Carter" w:date="2021-08-31T14:50:00Z">
        <w:r w:rsidDel="00686066">
          <w:delText xml:space="preserve">can </w:delText>
        </w:r>
      </w:del>
      <w:r>
        <w:t xml:space="preserve">burn </w:t>
      </w:r>
      <w:ins w:id="61" w:author="Trevor Carter" w:date="2021-08-31T14:50:00Z">
        <w:r w:rsidR="00686066">
          <w:t xml:space="preserve">as frequently as coniferous stands </w:t>
        </w:r>
      </w:ins>
      <w:r>
        <w:t xml:space="preserve">under modern extreme conditions. </w:t>
      </w:r>
      <w:del w:id="62" w:author="Trevor Carter" w:date="2021-08-31T14:51:00Z">
        <w:r w:rsidDel="00686066">
          <w:delText>As e</w:delText>
        </w:r>
      </w:del>
      <w:ins w:id="63" w:author="Trevor Carter" w:date="2021-08-31T14:51:00Z">
        <w:r w:rsidR="00686066">
          <w:t>E</w:t>
        </w:r>
      </w:ins>
      <w:r>
        <w:t>xtreme fire seasons (like the ones in 2004 and 2005) are expected to increase with increasing</w:t>
      </w:r>
      <w:ins w:id="64" w:author="Trevor Carter" w:date="2021-08-31T14:51:00Z">
        <w:r w:rsidR="00686066">
          <w:t>ly</w:t>
        </w:r>
      </w:ins>
      <w:r>
        <w:t xml:space="preserve"> warm and dry summers (Balshi et al. 2009)</w:t>
      </w:r>
      <w:ins w:id="65" w:author="Trevor Carter" w:date="2021-08-31T14:52:00Z">
        <w:r w:rsidR="00686066">
          <w:t>.</w:t>
        </w:r>
      </w:ins>
      <w:del w:id="66" w:author="Trevor Carter" w:date="2021-08-31T14:52:00Z">
        <w:r w:rsidDel="00686066">
          <w:delText>,</w:delText>
        </w:r>
      </w:del>
      <w:r>
        <w:t xml:space="preserve"> </w:t>
      </w:r>
      <w:del w:id="67" w:author="Trevor Carter" w:date="2021-08-31T14:52:00Z">
        <w:r w:rsidDel="00686066">
          <w:delText>i</w:delText>
        </w:r>
      </w:del>
      <w:ins w:id="68" w:author="Trevor Carter" w:date="2021-08-31T14:52:00Z">
        <w:r w:rsidR="00686066">
          <w:t>I</w:t>
        </w:r>
      </w:ins>
      <w:r>
        <w:t xml:space="preserve">t is possible that emerging deciduous stands will not be exempt from future fire activity and </w:t>
      </w:r>
      <w:commentRangeStart w:id="69"/>
      <w:r>
        <w:t xml:space="preserve">may burn in </w:t>
      </w:r>
      <w:commentRangeStart w:id="70"/>
      <w:r>
        <w:t xml:space="preserve">ways that diverge </w:t>
      </w:r>
      <w:commentRangeEnd w:id="69"/>
      <w:r w:rsidR="00686066">
        <w:rPr>
          <w:rStyle w:val="CommentReference"/>
        </w:rPr>
        <w:commentReference w:id="69"/>
      </w:r>
      <w:commentRangeEnd w:id="70"/>
      <w:r w:rsidR="00F53238">
        <w:rPr>
          <w:rStyle w:val="CommentReference"/>
        </w:rPr>
        <w:commentReference w:id="70"/>
      </w:r>
      <w:r>
        <w:t>from past patterns.</w:t>
      </w:r>
      <w:r w:rsidR="00C75C00">
        <w:t xml:space="preserve"> Novel community types in combination with </w:t>
      </w:r>
      <w:del w:id="71" w:author="Trevor Carter" w:date="2021-08-31T14:55:00Z">
        <w:r w:rsidR="00C75C00" w:rsidDel="00F53238">
          <w:delText xml:space="preserve">present </w:delText>
        </w:r>
      </w:del>
      <w:ins w:id="72" w:author="Trevor Carter" w:date="2021-08-31T14:55:00Z">
        <w:r w:rsidR="00F53238">
          <w:t xml:space="preserve">extreme </w:t>
        </w:r>
      </w:ins>
      <w:r w:rsidR="00C75C00">
        <w:t xml:space="preserve">climate-driven fire weather </w:t>
      </w:r>
      <w:del w:id="73" w:author="Trevor Carter" w:date="2021-08-31T14:55:00Z">
        <w:r w:rsidR="00C75C00" w:rsidDel="00F53238">
          <w:delText xml:space="preserve">extremes </w:delText>
        </w:r>
      </w:del>
      <w:r w:rsidR="00C75C00">
        <w:t xml:space="preserve">may enable </w:t>
      </w:r>
      <w:del w:id="74" w:author="Trevor Carter" w:date="2021-08-31T14:55:00Z">
        <w:r w:rsidR="00C75C00" w:rsidDel="00F53238">
          <w:delText xml:space="preserve">burning </w:delText>
        </w:r>
      </w:del>
      <w:ins w:id="75" w:author="Trevor Carter" w:date="2021-08-31T14:55:00Z">
        <w:r w:rsidR="00F53238">
          <w:t xml:space="preserve">fire </w:t>
        </w:r>
      </w:ins>
      <w:r w:rsidR="00C75C00">
        <w:t xml:space="preserve">to overcome previous feedbacks. </w:t>
      </w:r>
      <w:r>
        <w:t xml:space="preserve"> Understanding the future characteristics of boreal fire regimes requires evaluating the strength of </w:t>
      </w:r>
      <w:del w:id="76" w:author="Trevor Carter" w:date="2021-08-31T14:57:00Z">
        <w:r w:rsidDel="00F53238">
          <w:delText>a potential negative</w:delText>
        </w:r>
      </w:del>
      <w:ins w:id="77" w:author="Trevor Carter" w:date="2021-08-31T14:57:00Z">
        <w:r w:rsidR="00F53238">
          <w:t>increased deciduous species acting as a negative</w:t>
        </w:r>
      </w:ins>
      <w:r>
        <w:t xml:space="preserve"> feedback </w:t>
      </w:r>
      <w:del w:id="78" w:author="Trevor Carter" w:date="2021-08-31T14:57:00Z">
        <w:r w:rsidDel="00F53238">
          <w:delText xml:space="preserve">to </w:delText>
        </w:r>
      </w:del>
      <w:ins w:id="79" w:author="Trevor Carter" w:date="2021-08-31T14:57:00Z">
        <w:r w:rsidR="00F53238">
          <w:t>for fut</w:t>
        </w:r>
      </w:ins>
      <w:ins w:id="80" w:author="Trevor Carter" w:date="2021-08-31T14:58:00Z">
        <w:r w:rsidR="00F53238">
          <w:t>ure</w:t>
        </w:r>
      </w:ins>
      <w:ins w:id="81" w:author="Trevor Carter" w:date="2021-08-31T14:57:00Z">
        <w:r w:rsidR="00F53238">
          <w:t xml:space="preserve"> </w:t>
        </w:r>
      </w:ins>
      <w:r>
        <w:t>burning</w:t>
      </w:r>
      <w:del w:id="82" w:author="Trevor Carter" w:date="2021-08-31T14:58:00Z">
        <w:r w:rsidDel="00F53238">
          <w:delText xml:space="preserve"> driven by increasing presence of deciduous species</w:delText>
        </w:r>
      </w:del>
      <w:r>
        <w:t xml:space="preserve"> under modern climatic </w:t>
      </w:r>
      <w:del w:id="83" w:author="Trevor Carter" w:date="2021-08-31T14:58:00Z">
        <w:r w:rsidDel="00F53238">
          <w:delText xml:space="preserve">and vegetation </w:delText>
        </w:r>
      </w:del>
      <w:r>
        <w:t xml:space="preserve">conditions. </w:t>
      </w:r>
    </w:p>
    <w:p w14:paraId="0000000C" w14:textId="77777777" w:rsidR="00480052" w:rsidRDefault="00480052">
      <w:pPr>
        <w:spacing w:line="360" w:lineRule="auto"/>
      </w:pPr>
    </w:p>
    <w:p w14:paraId="0000000D" w14:textId="2B115A38" w:rsidR="00480052" w:rsidRDefault="00C75C00">
      <w:pPr>
        <w:spacing w:line="360" w:lineRule="auto"/>
        <w:rPr>
          <w:color w:val="FF0000"/>
        </w:rPr>
      </w:pPr>
      <w:bookmarkStart w:id="84" w:name="_heading=h.30j0zll" w:colFirst="0" w:colLast="0"/>
      <w:bookmarkEnd w:id="84"/>
      <w:commentRangeStart w:id="85"/>
      <w:r>
        <w:lastRenderedPageBreak/>
        <w:t>Fuel</w:t>
      </w:r>
      <w:commentRangeEnd w:id="85"/>
      <w:r w:rsidR="00F53238">
        <w:rPr>
          <w:rStyle w:val="CommentReference"/>
        </w:rPr>
        <w:commentReference w:id="85"/>
      </w:r>
      <w:r>
        <w:t xml:space="preserve"> abundance, connectivity</w:t>
      </w:r>
      <w:ins w:id="86" w:author="Trevor Carter" w:date="2021-08-31T14:58:00Z">
        <w:r w:rsidR="00F53238">
          <w:t>,</w:t>
        </w:r>
      </w:ins>
      <w:r>
        <w:t xml:space="preserve"> and distribution </w:t>
      </w:r>
      <w:r w:rsidR="00692D6E">
        <w:t xml:space="preserve">shape the flammability of </w:t>
      </w:r>
      <w:commentRangeStart w:id="87"/>
      <w:r w:rsidR="00692D6E">
        <w:t>particular stands</w:t>
      </w:r>
      <w:commentRangeEnd w:id="87"/>
      <w:r w:rsidR="00F53238">
        <w:rPr>
          <w:rStyle w:val="CommentReference"/>
        </w:rPr>
        <w:commentReference w:id="87"/>
      </w:r>
      <w:r w:rsidR="00692D6E">
        <w:t xml:space="preserve">. </w:t>
      </w:r>
      <w:r w:rsidR="009D4560">
        <w:t>Research on interactions between fires in other systems suggests that legacy effects of previous fires interact strongly with subsequent fires to shape future forest composition and structure (lots, Harris eat al. 2020, other compound disturbance papers). Specifically, previous fires alter the distribution and abundance of fuels (particularly CWD) within a stand, which through subsequent effects on soil, litter cover and shade may alter post-fire seedling establishment and survival (Harris et al. 2020).</w:t>
      </w:r>
      <w:r w:rsidR="009D4560">
        <w:rPr>
          <w:color w:val="FF0000"/>
        </w:rPr>
        <w:t xml:space="preserve"> [</w:t>
      </w:r>
      <w:commentRangeStart w:id="88"/>
      <w:r w:rsidR="009D4560">
        <w:rPr>
          <w:color w:val="FF0000"/>
        </w:rPr>
        <w:t xml:space="preserve">right now does not tie in well with negative feedback framing, </w:t>
      </w:r>
      <w:commentRangeEnd w:id="88"/>
      <w:r w:rsidR="00F53238">
        <w:rPr>
          <w:rStyle w:val="CommentReference"/>
        </w:rPr>
        <w:commentReference w:id="88"/>
      </w:r>
      <w:r w:rsidR="009D4560">
        <w:rPr>
          <w:color w:val="FF0000"/>
        </w:rPr>
        <w:t>but feels important - either tie in better or move to discussion]</w:t>
      </w:r>
    </w:p>
    <w:p w14:paraId="0000000E" w14:textId="77777777" w:rsidR="00480052" w:rsidRDefault="00480052">
      <w:pPr>
        <w:spacing w:line="360" w:lineRule="auto"/>
        <w:rPr>
          <w:color w:val="000000"/>
        </w:rPr>
      </w:pPr>
    </w:p>
    <w:p w14:paraId="0000000F" w14:textId="1E9F4E53" w:rsidR="00480052" w:rsidRDefault="009D4560">
      <w:pPr>
        <w:spacing w:line="360" w:lineRule="auto"/>
      </w:pPr>
      <w:commentRangeStart w:id="89"/>
      <w:r>
        <w:t xml:space="preserve">To examine the relationship between community type and </w:t>
      </w:r>
      <w:commentRangeStart w:id="90"/>
      <w:r>
        <w:t xml:space="preserve">fuel-scapes </w:t>
      </w:r>
      <w:commentRangeEnd w:id="90"/>
      <w:r w:rsidR="00F53238">
        <w:rPr>
          <w:rStyle w:val="CommentReference"/>
        </w:rPr>
        <w:commentReference w:id="90"/>
      </w:r>
      <w:r>
        <w:t>as driven by shortening fire intervals</w:t>
      </w:r>
      <w:commentRangeEnd w:id="89"/>
      <w:r w:rsidR="00F53238">
        <w:rPr>
          <w:rStyle w:val="CommentReference"/>
        </w:rPr>
        <w:commentReference w:id="89"/>
      </w:r>
      <w:r>
        <w:t xml:space="preserve">, we examined fine-scale fuel loads in reburned stands in Interior Alaska before modeling fire behavior in stands with differing numbers of short interval fires. </w:t>
      </w:r>
    </w:p>
    <w:p w14:paraId="608C7B20" w14:textId="6B1A393A" w:rsidR="00A57F5A" w:rsidRDefault="00A57F5A">
      <w:pPr>
        <w:spacing w:line="360" w:lineRule="auto"/>
      </w:pPr>
    </w:p>
    <w:p w14:paraId="4125A1E8" w14:textId="2CAF1424" w:rsidR="00A57F5A" w:rsidRPr="00A57F5A" w:rsidRDefault="00A57F5A">
      <w:pPr>
        <w:spacing w:line="360" w:lineRule="auto"/>
        <w:rPr>
          <w:color w:val="4472C4" w:themeColor="accent1"/>
        </w:rPr>
      </w:pPr>
      <w:commentRangeStart w:id="91"/>
      <w:r>
        <w:rPr>
          <w:color w:val="4472C4" w:themeColor="accent1"/>
        </w:rPr>
        <w:t>Position of trees / arrangement of trees around it influence whether the tree will burn or not (Linn et al. 2005)</w:t>
      </w:r>
      <w:commentRangeEnd w:id="91"/>
      <w:r w:rsidR="00120F88">
        <w:rPr>
          <w:rStyle w:val="CommentReference"/>
        </w:rPr>
        <w:commentReference w:id="91"/>
      </w:r>
    </w:p>
    <w:p w14:paraId="00000010" w14:textId="77777777" w:rsidR="00480052" w:rsidRDefault="00480052">
      <w:pPr>
        <w:spacing w:line="360" w:lineRule="auto"/>
      </w:pPr>
    </w:p>
    <w:p w14:paraId="00000011" w14:textId="6054D236" w:rsidR="00480052" w:rsidRDefault="009D4560">
      <w:pPr>
        <w:spacing w:line="360" w:lineRule="auto"/>
      </w:pPr>
      <w:r>
        <w:t xml:space="preserve">This study has </w:t>
      </w:r>
      <w:commentRangeStart w:id="92"/>
      <w:r>
        <w:t>two objectives</w:t>
      </w:r>
      <w:commentRangeEnd w:id="92"/>
      <w:r w:rsidR="00ED6597">
        <w:rPr>
          <w:rStyle w:val="CommentReference"/>
        </w:rPr>
        <w:commentReference w:id="92"/>
      </w:r>
      <w:r>
        <w:t xml:space="preserve">: 1) evaluate how the </w:t>
      </w:r>
      <w:commentRangeStart w:id="93"/>
      <w:r>
        <w:t xml:space="preserve">fuel-scape </w:t>
      </w:r>
      <w:commentRangeEnd w:id="93"/>
      <w:r w:rsidR="00ED6597">
        <w:rPr>
          <w:rStyle w:val="CommentReference"/>
        </w:rPr>
        <w:commentReference w:id="93"/>
      </w:r>
      <w:r>
        <w:t xml:space="preserve">(fuel composition, density, and distribution) changes with increasing short-interval reburns while considering differences between </w:t>
      </w:r>
      <w:commentRangeStart w:id="94"/>
      <w:r>
        <w:t xml:space="preserve">upland and lowland contexts </w:t>
      </w:r>
      <w:commentRangeEnd w:id="94"/>
      <w:r w:rsidR="00ED6597">
        <w:rPr>
          <w:rStyle w:val="CommentReference"/>
        </w:rPr>
        <w:commentReference w:id="94"/>
      </w:r>
      <w:r>
        <w:t xml:space="preserve">and 2) compare modeled fire rate of spread and biomass consumed to ground metrics collected in </w:t>
      </w:r>
      <w:ins w:id="95" w:author="Trevor Carter" w:date="2021-08-31T15:10:00Z">
        <w:r w:rsidR="00ED6597">
          <w:t xml:space="preserve">objective </w:t>
        </w:r>
      </w:ins>
      <w:del w:id="96" w:author="Trevor Carter" w:date="2021-08-31T15:10:00Z">
        <w:r w:rsidDel="00ED6597">
          <w:delText>(</w:delText>
        </w:r>
      </w:del>
      <w:r>
        <w:t>1</w:t>
      </w:r>
      <w:del w:id="97" w:author="Trevor Carter" w:date="2021-08-31T15:10:00Z">
        <w:r w:rsidDel="00ED6597">
          <w:delText>)</w:delText>
        </w:r>
      </w:del>
      <w:r>
        <w:t xml:space="preserve">. To that effect, we ask 3 specific research questions: 1) how does the abundance of </w:t>
      </w:r>
      <w:commentRangeStart w:id="98"/>
      <w:del w:id="99" w:author="Trevor Carter" w:date="2021-08-31T15:11:00Z">
        <w:r w:rsidDel="00ED6597">
          <w:delText xml:space="preserve">CWD </w:delText>
        </w:r>
      </w:del>
      <w:commentRangeEnd w:id="98"/>
      <w:r w:rsidR="00ED6597">
        <w:rPr>
          <w:rStyle w:val="CommentReference"/>
        </w:rPr>
        <w:commentReference w:id="98"/>
      </w:r>
      <w:ins w:id="100" w:author="Trevor Carter" w:date="2021-08-31T15:11:00Z">
        <w:r w:rsidR="00ED6597">
          <w:t xml:space="preserve">coarse woody debris (CWD) </w:t>
        </w:r>
      </w:ins>
      <w:r>
        <w:t xml:space="preserve">change with continued </w:t>
      </w:r>
      <w:commentRangeStart w:id="101"/>
      <w:r>
        <w:t>reburning</w:t>
      </w:r>
      <w:commentRangeEnd w:id="101"/>
      <w:r w:rsidR="00ED6597">
        <w:rPr>
          <w:rStyle w:val="CommentReference"/>
        </w:rPr>
        <w:commentReference w:id="101"/>
      </w:r>
      <w:r>
        <w:t xml:space="preserve">? 2) how does the connectivity of fuels change with continued </w:t>
      </w:r>
      <w:commentRangeStart w:id="102"/>
      <w:r>
        <w:t>reburning</w:t>
      </w:r>
      <w:commentRangeEnd w:id="102"/>
      <w:r w:rsidR="00ED6597">
        <w:rPr>
          <w:rStyle w:val="CommentReference"/>
        </w:rPr>
        <w:commentReference w:id="102"/>
      </w:r>
      <w:r>
        <w:t>? 3) do the trends in fuel patterns identified in 1 and 2 lead to differing trends in modeled fire rate spread?</w:t>
      </w:r>
    </w:p>
    <w:p w14:paraId="00000012" w14:textId="77777777" w:rsidR="00480052" w:rsidRDefault="00480052">
      <w:pPr>
        <w:spacing w:line="360" w:lineRule="auto"/>
      </w:pPr>
    </w:p>
    <w:p w14:paraId="00000013" w14:textId="77777777" w:rsidR="00480052" w:rsidRDefault="009D4560">
      <w:pPr>
        <w:spacing w:line="360" w:lineRule="auto"/>
      </w:pPr>
      <w:commentRangeStart w:id="103"/>
      <w:r>
        <w:t xml:space="preserve">In contrast to previous studies that examine the distribution of fuel elements after a single fire event, here we assess fuel-scapes in boreal stands that have experienced between 1 to 3 short-interval sequential fires. </w:t>
      </w:r>
      <w:commentRangeEnd w:id="103"/>
      <w:r w:rsidR="00A07022">
        <w:rPr>
          <w:rStyle w:val="CommentReference"/>
        </w:rPr>
        <w:commentReference w:id="103"/>
      </w:r>
      <w:commentRangeStart w:id="104"/>
      <w:r>
        <w:t>We hypothesize fuel connectivity and abundance will increase initially with additional fires but decrease after three short-interval fires as reburns continue to consume fuel.</w:t>
      </w:r>
      <w:commentRangeEnd w:id="104"/>
      <w:r w:rsidR="00A07022">
        <w:rPr>
          <w:rStyle w:val="CommentReference"/>
        </w:rPr>
        <w:commentReference w:id="104"/>
      </w:r>
      <w:r>
        <w:t xml:space="preserve"> In addition, we expect fire behavior may differ across both reburns and </w:t>
      </w:r>
      <w:r>
        <w:lastRenderedPageBreak/>
        <w:t xml:space="preserve">community type, given the difference in stand structure created by different dominating vegetation.  </w:t>
      </w:r>
    </w:p>
    <w:p w14:paraId="00000014" w14:textId="77777777" w:rsidR="00480052" w:rsidRDefault="00480052">
      <w:pPr>
        <w:pBdr>
          <w:top w:val="nil"/>
          <w:left w:val="nil"/>
          <w:bottom w:val="nil"/>
          <w:right w:val="nil"/>
          <w:between w:val="nil"/>
        </w:pBdr>
        <w:spacing w:line="360" w:lineRule="auto"/>
        <w:ind w:left="720"/>
        <w:rPr>
          <w:color w:val="000000"/>
          <w:sz w:val="22"/>
          <w:szCs w:val="22"/>
        </w:rPr>
      </w:pPr>
    </w:p>
    <w:p w14:paraId="00000015" w14:textId="77777777" w:rsidR="00480052" w:rsidRDefault="009D4560">
      <w:pPr>
        <w:pStyle w:val="Heading2"/>
        <w:spacing w:line="360" w:lineRule="auto"/>
      </w:pPr>
      <w:bookmarkStart w:id="105" w:name="_heading=h.1fob9te" w:colFirst="0" w:colLast="0"/>
      <w:bookmarkEnd w:id="105"/>
      <w:commentRangeStart w:id="106"/>
      <w:r>
        <w:t>Methods</w:t>
      </w:r>
      <w:commentRangeEnd w:id="106"/>
      <w:r w:rsidR="0055161E">
        <w:rPr>
          <w:rStyle w:val="CommentReference"/>
          <w:rFonts w:ascii="Calibri" w:eastAsia="Calibri" w:hAnsi="Calibri" w:cs="Calibri"/>
          <w:b w:val="0"/>
          <w:color w:val="auto"/>
        </w:rPr>
        <w:commentReference w:id="106"/>
      </w:r>
    </w:p>
    <w:p w14:paraId="00000016" w14:textId="77777777" w:rsidR="00480052" w:rsidRDefault="009D4560">
      <w:pPr>
        <w:pStyle w:val="Heading3"/>
        <w:spacing w:line="360" w:lineRule="auto"/>
      </w:pPr>
      <w:bookmarkStart w:id="107" w:name="_heading=h.ytacy9q4d9bn" w:colFirst="0" w:colLast="0"/>
      <w:bookmarkEnd w:id="107"/>
      <w:r>
        <w:t>Study Area</w:t>
      </w:r>
    </w:p>
    <w:p w14:paraId="00000017" w14:textId="61E09C93"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108"/>
      <w:r>
        <w:t xml:space="preserve"> 42 plots were established randomly within burn perimeters</w:t>
      </w:r>
      <w:commentRangeEnd w:id="108"/>
      <w:r w:rsidR="00A07022">
        <w:rPr>
          <w:rStyle w:val="CommentReference"/>
        </w:rPr>
        <w:commentReference w:id="108"/>
      </w:r>
      <w:r>
        <w:t xml:space="preserve">. 8 additional plots were established in unburned remnants as a reference of assumed pre-fire conditions. </w:t>
      </w:r>
    </w:p>
    <w:p w14:paraId="00000018" w14:textId="77777777" w:rsidR="00480052" w:rsidRDefault="00480052">
      <w:pPr>
        <w:spacing w:line="360" w:lineRule="auto"/>
      </w:pPr>
    </w:p>
    <w:p w14:paraId="00000019" w14:textId="77777777" w:rsidR="00480052" w:rsidRDefault="009D4560">
      <w:pPr>
        <w:pStyle w:val="Heading3"/>
        <w:spacing w:line="360" w:lineRule="auto"/>
      </w:pPr>
      <w:bookmarkStart w:id="109" w:name="_heading=h.qso6pelaa3zp" w:colFirst="0" w:colLast="0"/>
      <w:bookmarkEnd w:id="109"/>
      <w:r>
        <w:t>Field Sampling</w:t>
      </w:r>
    </w:p>
    <w:p w14:paraId="0000001A" w14:textId="468B97D9" w:rsidR="00480052" w:rsidRDefault="009D4560">
      <w:pPr>
        <w:spacing w:line="360" w:lineRule="auto"/>
        <w:rPr>
          <w:color w:val="4472C4"/>
        </w:rPr>
      </w:pPr>
      <w:r>
        <w:t>Downed woody debris fuel loads (DWD, dead wood lying or standing below &lt;</w:t>
      </w:r>
      <w:commentRangeStart w:id="110"/>
      <w:r>
        <w:t>45-degree angle</w:t>
      </w:r>
      <w:commentRangeEnd w:id="110"/>
      <w:r w:rsidR="0055161E">
        <w:rPr>
          <w:rStyle w:val="CommentReference"/>
        </w:rPr>
        <w:commentReference w:id="110"/>
      </w:r>
      <w:r>
        <w:t>) were measured using two 28-m</w:t>
      </w:r>
      <w:ins w:id="111" w:author="Trevor Carter" w:date="2021-08-31T15:19:00Z">
        <w:r w:rsidR="0055161E">
          <w:t xml:space="preserve"> brown’s fuel</w:t>
        </w:r>
      </w:ins>
      <w:r>
        <w:t xml:space="preserve"> transects (</w:t>
      </w:r>
      <w:del w:id="112" w:author="Trevor Carter" w:date="2021-08-31T15:19:00Z">
        <w:r w:rsidDel="0055161E">
          <w:delText xml:space="preserve">also referred to as brown’s lines, </w:delText>
        </w:r>
      </w:del>
      <w:r>
        <w:t xml:space="preserve">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0000001B" w14:textId="52A0FC50" w:rsidR="00480052" w:rsidRDefault="009D4560">
      <w:pPr>
        <w:spacing w:line="360" w:lineRule="auto"/>
        <w:rPr>
          <w:color w:val="70AD47"/>
        </w:rPr>
      </w:pPr>
      <w:r>
        <w:rPr>
          <w:color w:val="70AD47"/>
        </w:rPr>
        <w:br/>
      </w:r>
      <w:ins w:id="113" w:author="Trevor Carter" w:date="2021-08-31T15:20:00Z">
        <w:r w:rsidR="0055161E">
          <w:rPr>
            <w:color w:val="000000"/>
          </w:rPr>
          <w:t xml:space="preserve">We measured </w:t>
        </w:r>
      </w:ins>
      <w:del w:id="114" w:author="Trevor Carter" w:date="2021-08-31T15:20:00Z">
        <w:r w:rsidDel="0055161E">
          <w:rPr>
            <w:color w:val="000000"/>
          </w:rPr>
          <w:delText>F</w:delText>
        </w:r>
      </w:del>
      <w:ins w:id="115" w:author="Trevor Carter" w:date="2021-08-31T15:20:00Z">
        <w:r w:rsidR="0055161E">
          <w:rPr>
            <w:color w:val="000000"/>
          </w:rPr>
          <w:t>f</w:t>
        </w:r>
      </w:ins>
      <w:r>
        <w:rPr>
          <w:color w:val="000000"/>
        </w:rPr>
        <w:t xml:space="preserve">uel depth </w:t>
      </w:r>
      <w:del w:id="116" w:author="Trevor Carter" w:date="2021-08-31T15:21:00Z">
        <w:r w:rsidDel="0055161E">
          <w:rPr>
            <w:color w:val="000000"/>
          </w:rPr>
          <w:delText>was measured by</w:delText>
        </w:r>
      </w:del>
      <w:ins w:id="117" w:author="Trevor Carter" w:date="2021-08-31T15:21:00Z">
        <w:r w:rsidR="0055161E">
          <w:rPr>
            <w:color w:val="000000"/>
          </w:rPr>
          <w:t>by</w:t>
        </w:r>
      </w:ins>
      <w:r>
        <w:rPr>
          <w:color w:val="000000"/>
        </w:rPr>
        <w:t xml:space="preserve"> recording height of the tallest vegetation connected continuously to the forest floor across 2-meter increments of the Brown’s transect line</w:t>
      </w:r>
      <w:r>
        <w:rPr>
          <w:color w:val="4472C4"/>
        </w:rPr>
        <w:t xml:space="preserve">. Fine fuel loading… (tons/ha)… </w:t>
      </w:r>
    </w:p>
    <w:p w14:paraId="0000001C" w14:textId="77777777" w:rsidR="00480052" w:rsidRDefault="00480052">
      <w:pPr>
        <w:spacing w:line="360" w:lineRule="auto"/>
        <w:rPr>
          <w:color w:val="70AD47"/>
        </w:rPr>
      </w:pPr>
    </w:p>
    <w:p w14:paraId="0000001D" w14:textId="77777777"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11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118"/>
      <w:r>
        <w:commentReference w:id="11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0000001E" w14:textId="77777777" w:rsidR="00480052" w:rsidRDefault="00480052">
      <w:pPr>
        <w:spacing w:line="360" w:lineRule="auto"/>
        <w:rPr>
          <w:color w:val="000000"/>
        </w:rPr>
      </w:pPr>
    </w:p>
    <w:p w14:paraId="0000001F" w14:textId="77777777" w:rsidR="00480052" w:rsidRDefault="009D4560">
      <w:pPr>
        <w:spacing w:line="360" w:lineRule="auto"/>
        <w:rPr>
          <w:color w:val="000000"/>
        </w:rPr>
      </w:pPr>
      <w:r>
        <w:rPr>
          <w:color w:val="000000"/>
        </w:rPr>
        <w:t xml:space="preserve">To calculate spatial dispersion of ground vs. standing fuel elements, we measured the distance to nearest tree of each species present on the plot from each of the 10 sampling cubes. We used the resulting measurements of a random point to each tree species to calculate </w:t>
      </w:r>
      <w:commentRangeStart w:id="119"/>
      <w:r>
        <w:rPr>
          <w:color w:val="000000"/>
        </w:rPr>
        <w:t xml:space="preserve">Eberhardt’s statistic </w:t>
      </w:r>
      <w:commentRangeEnd w:id="119"/>
      <w:r w:rsidR="0055161E">
        <w:rPr>
          <w:rStyle w:val="CommentReference"/>
        </w:rPr>
        <w:commentReference w:id="119"/>
      </w:r>
      <w:r>
        <w:rPr>
          <w:color w:val="000000"/>
        </w:rPr>
        <w:t xml:space="preserve">for each species across each plot (CITE).  </w:t>
      </w:r>
    </w:p>
    <w:p w14:paraId="00000020" w14:textId="77777777" w:rsidR="00480052" w:rsidRDefault="00480052">
      <w:pPr>
        <w:spacing w:line="360" w:lineRule="auto"/>
        <w:rPr>
          <w:color w:val="000000"/>
        </w:rPr>
      </w:pPr>
    </w:p>
    <w:p w14:paraId="00000021"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00000022" w14:textId="77777777" w:rsidR="00480052" w:rsidRDefault="00480052">
      <w:pPr>
        <w:spacing w:line="360" w:lineRule="auto"/>
        <w:rPr>
          <w:color w:val="000000"/>
        </w:rPr>
      </w:pPr>
    </w:p>
    <w:p w14:paraId="00000023" w14:textId="77777777" w:rsidR="00480052" w:rsidRDefault="009D4560">
      <w:pPr>
        <w:pStyle w:val="Heading3"/>
        <w:spacing w:line="360" w:lineRule="auto"/>
      </w:pPr>
      <w:bookmarkStart w:id="120" w:name="_heading=h.lvbk36hgcrdm" w:colFirst="0" w:colLast="0"/>
      <w:bookmarkEnd w:id="120"/>
      <w:r>
        <w:t>Fire behavior modeling</w:t>
      </w:r>
    </w:p>
    <w:p w14:paraId="00000024" w14:textId="176DED99" w:rsidR="00480052" w:rsidRDefault="009D4560">
      <w:pPr>
        <w:spacing w:line="360" w:lineRule="auto"/>
      </w:pPr>
      <w:r>
        <w:t xml:space="preserve">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w:t>
      </w:r>
      <w:commentRangeStart w:id="121"/>
      <w:r>
        <w:t xml:space="preserve">homogenous </w:t>
      </w:r>
      <w:commentRangeEnd w:id="121"/>
      <w:r w:rsidR="00A710D7">
        <w:rPr>
          <w:rStyle w:val="CommentReference"/>
        </w:rPr>
        <w:commentReference w:id="121"/>
      </w:r>
      <w:r>
        <w:t>(both vertically, and horizontally), HIGRAD/FIRETEC can simulate the effects of fine-scale shifts in fuels structure and composition on subsequent fire behavior.</w:t>
      </w:r>
      <w:ins w:id="122" w:author="Trevor Carter" w:date="2021-08-31T15:24:00Z">
        <w:r w:rsidR="00A710D7">
          <w:t xml:space="preserve"> Examples of HIGRAD/FIRETEC being used?</w:t>
        </w:r>
      </w:ins>
      <w:r>
        <w:t xml:space="preserve"> </w:t>
      </w:r>
    </w:p>
    <w:p w14:paraId="00000025" w14:textId="77777777" w:rsidR="00480052" w:rsidRDefault="00480052">
      <w:pPr>
        <w:spacing w:line="360" w:lineRule="auto"/>
      </w:pPr>
    </w:p>
    <w:p w14:paraId="00000026"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0000027" w14:textId="77777777" w:rsidR="00480052" w:rsidRDefault="00480052">
      <w:pPr>
        <w:spacing w:line="360" w:lineRule="auto"/>
        <w:rPr>
          <w:color w:val="000000"/>
        </w:rPr>
      </w:pPr>
    </w:p>
    <w:p w14:paraId="00000028" w14:textId="77777777" w:rsidR="00480052" w:rsidRDefault="009D4560">
      <w:pPr>
        <w:pStyle w:val="Heading3"/>
        <w:spacing w:line="360" w:lineRule="auto"/>
      </w:pPr>
      <w:bookmarkStart w:id="123" w:name="_heading=h.1ky2guarpywx" w:colFirst="0" w:colLast="0"/>
      <w:bookmarkEnd w:id="123"/>
      <w:r>
        <w:t>Data Analysis</w:t>
      </w:r>
    </w:p>
    <w:p w14:paraId="00000029"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0000002A" w14:textId="77777777" w:rsidR="00480052" w:rsidRDefault="00480052">
      <w:pPr>
        <w:spacing w:line="360" w:lineRule="auto"/>
        <w:rPr>
          <w:b/>
        </w:rPr>
      </w:pPr>
    </w:p>
    <w:p w14:paraId="0000002B" w14:textId="77777777" w:rsidR="00480052" w:rsidRDefault="009D4560">
      <w:pPr>
        <w:pStyle w:val="Heading2"/>
        <w:spacing w:line="360" w:lineRule="auto"/>
      </w:pPr>
      <w:bookmarkStart w:id="124" w:name="_heading=h.6alijpchz6fi" w:colFirst="0" w:colLast="0"/>
      <w:bookmarkEnd w:id="124"/>
      <w:r>
        <w:t xml:space="preserve">Results </w:t>
      </w:r>
    </w:p>
    <w:p w14:paraId="0000002C" w14:textId="77777777" w:rsidR="00480052" w:rsidRDefault="009D4560">
      <w:pPr>
        <w:pStyle w:val="Heading3"/>
        <w:spacing w:line="360" w:lineRule="auto"/>
      </w:pPr>
      <w:bookmarkStart w:id="125" w:name="_heading=h.kauadt4jv3dr" w:colFirst="0" w:colLast="0"/>
      <w:bookmarkEnd w:id="125"/>
      <w:r>
        <w:t>Fuel abundance</w:t>
      </w:r>
    </w:p>
    <w:p w14:paraId="0000002D" w14:textId="5CC4818E" w:rsidR="00480052" w:rsidRDefault="009D4560">
      <w:pPr>
        <w:spacing w:line="360" w:lineRule="auto"/>
      </w:pPr>
      <w:r>
        <w:t>CWD differed across reburn history, site</w:t>
      </w:r>
      <w:ins w:id="126" w:author="Trevor Carter" w:date="2021-08-31T15:25:00Z">
        <w:r w:rsidR="00A710D7">
          <w:t>,</w:t>
        </w:r>
      </w:ins>
      <w:r>
        <w:t xml:space="preserve"> and size class (Fig. X). Fine fuels (1 and 10 hour fuels) were most abundant in once- and twice-burned plots in both the upland and lowland site, and decreased by a factor of X in thrice-burned plots, declining more in up vs low (?? - check which one / add factor).</w:t>
      </w:r>
    </w:p>
    <w:p w14:paraId="0000002E" w14:textId="77777777" w:rsidR="00480052" w:rsidRDefault="00480052">
      <w:pPr>
        <w:spacing w:line="360" w:lineRule="auto"/>
      </w:pPr>
    </w:p>
    <w:p w14:paraId="0000002F" w14:textId="77777777" w:rsidR="00480052" w:rsidRDefault="0062327B">
      <w:sdt>
        <w:sdtPr>
          <w:tag w:val="goog_rdk_7"/>
          <w:id w:val="-867601445"/>
        </w:sdtPr>
        <w:sdtEndPr/>
        <w:sdtContent>
          <w:commentRangeStart w:id="127"/>
        </w:sdtContent>
      </w:sdt>
      <w:sdt>
        <w:sdtPr>
          <w:tag w:val="goog_rdk_8"/>
          <w:id w:val="55060252"/>
        </w:sdtPr>
        <w:sdtEndPr/>
        <w:sdtContent>
          <w:commentRangeStart w:id="128"/>
          <w:commentRangeStart w:id="129"/>
        </w:sdtContent>
      </w:sdt>
      <w:r w:rsidR="009D4560">
        <w:rPr>
          <w:b/>
        </w:rPr>
        <w:t xml:space="preserve">Figure X. Mass of fuel size classes across years since initial fire and between sites according to size classes. </w:t>
      </w:r>
      <w:r w:rsidR="009D4560">
        <w:t>[dots jittered to spread data]</w:t>
      </w:r>
      <w:commentRangeEnd w:id="127"/>
      <w:r w:rsidR="009D4560">
        <w:commentReference w:id="127"/>
      </w:r>
      <w:commentRangeEnd w:id="129"/>
      <w:r w:rsidR="009D4560">
        <w:commentReference w:id="129"/>
      </w:r>
      <w:commentRangeEnd w:id="128"/>
      <w:r w:rsidR="00A710D7">
        <w:rPr>
          <w:rStyle w:val="CommentReference"/>
        </w:rPr>
        <w:commentReference w:id="128"/>
      </w:r>
    </w:p>
    <w:p w14:paraId="00000030" w14:textId="77777777" w:rsidR="00480052" w:rsidRDefault="009D4560">
      <w:pPr>
        <w:rPr>
          <w:b/>
        </w:rPr>
      </w:pPr>
      <w:r>
        <w:rPr>
          <w:b/>
          <w:noProof/>
        </w:rPr>
        <w:drawing>
          <wp:inline distT="0" distB="0" distL="0" distR="0" wp14:anchorId="30D0B1C3" wp14:editId="514041B5">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2"/>
                    <a:srcRect/>
                    <a:stretch>
                      <a:fillRect/>
                    </a:stretch>
                  </pic:blipFill>
                  <pic:spPr>
                    <a:xfrm>
                      <a:off x="0" y="0"/>
                      <a:ext cx="5943600" cy="3278505"/>
                    </a:xfrm>
                    <a:prstGeom prst="rect">
                      <a:avLst/>
                    </a:prstGeom>
                    <a:ln/>
                  </pic:spPr>
                </pic:pic>
              </a:graphicData>
            </a:graphic>
          </wp:inline>
        </w:drawing>
      </w:r>
    </w:p>
    <w:p w14:paraId="00000031" w14:textId="77777777" w:rsidR="00480052" w:rsidRDefault="00480052">
      <w:pPr>
        <w:spacing w:line="360" w:lineRule="auto"/>
      </w:pPr>
    </w:p>
    <w:p w14:paraId="00000032" w14:textId="77777777" w:rsidR="00480052" w:rsidRDefault="009D4560">
      <w:pPr>
        <w:pStyle w:val="Heading3"/>
        <w:spacing w:line="360" w:lineRule="auto"/>
      </w:pPr>
      <w:bookmarkStart w:id="130" w:name="_heading=h.9txb2ord534j" w:colFirst="0" w:colLast="0"/>
      <w:bookmarkEnd w:id="130"/>
      <w:r>
        <w:t xml:space="preserve">Fuel connectivity </w:t>
      </w:r>
    </w:p>
    <w:p w14:paraId="00000033" w14:textId="77777777" w:rsidR="00480052" w:rsidRDefault="009D4560">
      <w:pPr>
        <w:spacing w:line="360" w:lineRule="auto"/>
      </w:pPr>
      <w:r>
        <w:t>[describe fuel connectivity trends]</w:t>
      </w:r>
    </w:p>
    <w:p w14:paraId="00000034" w14:textId="77777777" w:rsidR="00480052" w:rsidRDefault="00480052">
      <w:pPr>
        <w:rPr>
          <w:b/>
        </w:rPr>
      </w:pPr>
    </w:p>
    <w:p w14:paraId="00000035" w14:textId="77777777" w:rsidR="00480052" w:rsidRDefault="0062327B">
      <w:pPr>
        <w:rPr>
          <w:b/>
        </w:rPr>
      </w:pPr>
      <w:sdt>
        <w:sdtPr>
          <w:tag w:val="goog_rdk_9"/>
          <w:id w:val="2118480695"/>
        </w:sdtPr>
        <w:sdtEndPr/>
        <w:sdtContent>
          <w:commentRangeStart w:id="131"/>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131"/>
      <w:r w:rsidR="009D4560">
        <w:commentReference w:id="131"/>
      </w:r>
    </w:p>
    <w:p w14:paraId="00000036" w14:textId="77777777" w:rsidR="00480052" w:rsidRDefault="009D4560">
      <w:pPr>
        <w:spacing w:line="360" w:lineRule="auto"/>
      </w:pPr>
      <w:r>
        <w:rPr>
          <w:noProof/>
        </w:rPr>
        <w:lastRenderedPageBreak/>
        <w:drawing>
          <wp:inline distT="0" distB="0" distL="0" distR="0" wp14:anchorId="29259B9D" wp14:editId="22CFAE3A">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3"/>
                    <a:srcRect/>
                    <a:stretch>
                      <a:fillRect/>
                    </a:stretch>
                  </pic:blipFill>
                  <pic:spPr>
                    <a:xfrm>
                      <a:off x="0" y="0"/>
                      <a:ext cx="4029107" cy="3252287"/>
                    </a:xfrm>
                    <a:prstGeom prst="rect">
                      <a:avLst/>
                    </a:prstGeom>
                    <a:ln/>
                  </pic:spPr>
                </pic:pic>
              </a:graphicData>
            </a:graphic>
          </wp:inline>
        </w:drawing>
      </w:r>
    </w:p>
    <w:p w14:paraId="00000037" w14:textId="77777777" w:rsidR="00480052" w:rsidRDefault="00480052">
      <w:pPr>
        <w:rPr>
          <w:b/>
        </w:rPr>
      </w:pPr>
    </w:p>
    <w:p w14:paraId="00000038" w14:textId="77777777" w:rsidR="00480052" w:rsidRDefault="009D4560">
      <w:pPr>
        <w:pStyle w:val="Heading2"/>
        <w:spacing w:line="360" w:lineRule="auto"/>
      </w:pPr>
      <w:bookmarkStart w:id="132" w:name="_heading=h.cvp1z2fqe0zg" w:colFirst="0" w:colLast="0"/>
      <w:bookmarkEnd w:id="132"/>
      <w:r>
        <w:t>Discussion</w:t>
      </w:r>
    </w:p>
    <w:p w14:paraId="00000039" w14:textId="77777777" w:rsidR="00480052" w:rsidRDefault="009D4560">
      <w:pPr>
        <w:spacing w:line="360" w:lineRule="auto"/>
        <w:rPr>
          <w:b/>
        </w:rPr>
      </w:pPr>
      <w:r>
        <w:t xml:space="preserve">The presence of less-flammable deciduous species has </w:t>
      </w:r>
      <w:commentRangeStart w:id="133"/>
      <w:r>
        <w:t xml:space="preserve">been invoked </w:t>
      </w:r>
      <w:commentRangeEnd w:id="133"/>
      <w:r w:rsidR="005C4766">
        <w:rPr>
          <w:rStyle w:val="CommentReference"/>
        </w:rPr>
        <w:commentReference w:id="133"/>
      </w:r>
      <w:r>
        <w:t xml:space="preserve">as a landscape management solution to boreal warming, based on paleoecological evidence of declining fire activity found alongside increases in birch pollen presence (Kelly et al. 2013, Brubaker et al. 2009). </w:t>
      </w:r>
    </w:p>
    <w:p w14:paraId="0000003A" w14:textId="77777777" w:rsidR="00480052" w:rsidRDefault="00480052">
      <w:pPr>
        <w:spacing w:line="360" w:lineRule="auto"/>
        <w:rPr>
          <w:b/>
        </w:rPr>
      </w:pPr>
    </w:p>
    <w:p w14:paraId="0000003B" w14:textId="77777777" w:rsidR="00480052" w:rsidRDefault="009D4560">
      <w:pPr>
        <w:pStyle w:val="Heading2"/>
        <w:spacing w:line="360" w:lineRule="auto"/>
      </w:pPr>
      <w:bookmarkStart w:id="134" w:name="_heading=h.8nw2kotdx536" w:colFirst="0" w:colLast="0"/>
      <w:bookmarkEnd w:id="134"/>
      <w:r>
        <w:t>Acknowledgements</w:t>
      </w:r>
    </w:p>
    <w:p w14:paraId="0000003C" w14:textId="77777777" w:rsidR="00480052" w:rsidRDefault="009D4560">
      <w:pPr>
        <w:spacing w:line="360" w:lineRule="auto"/>
      </w:pPr>
      <w:r>
        <w:t>This study was funded by support from the NSF Polar Services Office () and a Graduate Innovation Award from the Joint Fire Science Program (ID 19-1-01-43).</w:t>
      </w:r>
    </w:p>
    <w:p w14:paraId="0000003D" w14:textId="77777777" w:rsidR="00480052" w:rsidRDefault="009D4560">
      <w:pPr>
        <w:pStyle w:val="Heading2"/>
        <w:spacing w:line="360" w:lineRule="auto"/>
        <w:rPr>
          <w:rFonts w:ascii="Calibri" w:eastAsia="Calibri" w:hAnsi="Calibri" w:cs="Calibri"/>
        </w:rPr>
      </w:pPr>
      <w:bookmarkStart w:id="135" w:name="_heading=h.3znysh7" w:colFirst="0" w:colLast="0"/>
      <w:bookmarkEnd w:id="135"/>
      <w:r>
        <w:rPr>
          <w:rFonts w:ascii="Calibri" w:eastAsia="Calibri" w:hAnsi="Calibri" w:cs="Calibri"/>
        </w:rPr>
        <w:t xml:space="preserve">References </w:t>
      </w:r>
    </w:p>
    <w:p w14:paraId="0000003E" w14:textId="77777777" w:rsidR="00480052" w:rsidRDefault="009D4560">
      <w:pPr>
        <w:spacing w:line="360" w:lineRule="auto"/>
        <w:ind w:left="720" w:hanging="720"/>
        <w:rPr>
          <w:color w:val="000000"/>
          <w:sz w:val="20"/>
          <w:szCs w:val="20"/>
          <w:highlight w:val="white"/>
        </w:rPr>
      </w:pPr>
      <w:r>
        <w:rPr>
          <w:color w:val="000000"/>
          <w:sz w:val="20"/>
          <w:szCs w:val="20"/>
          <w:highlight w:val="white"/>
        </w:rPr>
        <w:t>Astrup,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0000003F" w14:textId="77777777" w:rsidR="00480052" w:rsidRDefault="009D4560">
      <w:pPr>
        <w:spacing w:line="360" w:lineRule="auto"/>
        <w:ind w:left="720" w:hanging="720"/>
        <w:rPr>
          <w:color w:val="000000"/>
          <w:sz w:val="20"/>
          <w:szCs w:val="20"/>
          <w:highlight w:val="white"/>
        </w:rPr>
      </w:pPr>
      <w:r>
        <w:rPr>
          <w:color w:val="000000"/>
          <w:sz w:val="20"/>
          <w:szCs w:val="20"/>
          <w:highlight w:val="white"/>
        </w:rPr>
        <w:t>Balshi, M.S., McGUIRE, A.D., Duffy, P., Flannigan, M., Walsh, J. and Melillo, J., 2009. Assessing the response of area burned to changing climate in western boreal North America using a Multivariate Adaptive Regression Splines (MARS) approach. Global Change Biology, 15(3), pp.578-600.</w:t>
      </w:r>
    </w:p>
    <w:p w14:paraId="00000040"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Gen. Tech. Rep. INT-16. Ogden, UT: US Department of Agriculture, Forest Service, Intermountain Forest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0000041"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Brubaker, L.B., Higuera, P.E., Rupp, T.S., Olson, M.A., Anderson, P.M.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00000042" w14:textId="00E3AE97" w:rsidR="00480052" w:rsidRDefault="009D4560">
      <w:pPr>
        <w:spacing w:line="360" w:lineRule="auto"/>
        <w:ind w:left="720" w:hanging="720"/>
        <w:rPr>
          <w:color w:val="000000"/>
          <w:sz w:val="20"/>
          <w:szCs w:val="20"/>
        </w:rPr>
      </w:pPr>
      <w:r>
        <w:rPr>
          <w:color w:val="000000"/>
          <w:sz w:val="20"/>
          <w:szCs w:val="20"/>
        </w:rPr>
        <w:t>Hardy, C., Heilman, W., Weise, D., Goodrick, S. and Ottmar,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39AD7BA5" w14:textId="05FCBBBC" w:rsidR="00692D6E" w:rsidRDefault="00692D6E">
      <w:pPr>
        <w:spacing w:line="360" w:lineRule="auto"/>
        <w:ind w:left="720" w:hanging="720"/>
        <w:rPr>
          <w:color w:val="000000"/>
          <w:sz w:val="20"/>
          <w:szCs w:val="20"/>
        </w:rPr>
      </w:pPr>
      <w:r w:rsidRPr="00692D6E">
        <w:rPr>
          <w:color w:val="000000"/>
          <w:sz w:val="20"/>
          <w:szCs w:val="20"/>
        </w:rPr>
        <w:t>Harris, Lucas B., Stacy A. Drury, and Alan H. Taylor. 2020. “Strong Legacy Effects of Prior Burn Severity on Forest Resilience to a High-Severity Fire.” Ecosystems , September. https://doi.org/10.1007/s10021-020-00548-x.</w:t>
      </w:r>
    </w:p>
    <w:p w14:paraId="00000043" w14:textId="77777777" w:rsidR="00480052" w:rsidRDefault="009D4560">
      <w:pPr>
        <w:spacing w:line="360" w:lineRule="auto"/>
        <w:ind w:left="720" w:hanging="720"/>
        <w:rPr>
          <w:color w:val="000000"/>
          <w:sz w:val="20"/>
          <w:szCs w:val="20"/>
          <w:highlight w:val="white"/>
        </w:rPr>
      </w:pPr>
      <w:r>
        <w:rPr>
          <w:color w:val="000000"/>
          <w:sz w:val="20"/>
          <w:szCs w:val="20"/>
          <w:highlight w:val="white"/>
        </w:rPr>
        <w:t>Hawley, C.M., Loudermilk, E.L., Rowell, E.M. and Pokswinski, S., 2018. A novel approach to fuel biomass sampling for 3D fuel characterization. </w:t>
      </w:r>
      <w:r>
        <w:rPr>
          <w:i/>
          <w:color w:val="000000"/>
          <w:sz w:val="20"/>
          <w:szCs w:val="20"/>
          <w:highlight w:val="white"/>
        </w:rPr>
        <w:t>MethodsX</w:t>
      </w:r>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00000044" w14:textId="77777777" w:rsidR="00480052" w:rsidRDefault="009D4560">
      <w:pPr>
        <w:spacing w:line="360" w:lineRule="auto"/>
        <w:ind w:left="720" w:hanging="720"/>
        <w:rPr>
          <w:color w:val="000000"/>
          <w:sz w:val="20"/>
          <w:szCs w:val="20"/>
          <w:highlight w:val="white"/>
        </w:rPr>
      </w:pPr>
      <w:r>
        <w:rPr>
          <w:color w:val="000000"/>
          <w:sz w:val="20"/>
          <w:szCs w:val="20"/>
          <w:highlight w:val="white"/>
        </w:rPr>
        <w:t>Hély,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0000045"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r>
        <w:rPr>
          <w:i/>
          <w:color w:val="000000"/>
          <w:sz w:val="20"/>
          <w:szCs w:val="20"/>
          <w:highlight w:val="white"/>
        </w:rPr>
        <w:t>PloS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00000047" w14:textId="77777777" w:rsidR="00480052" w:rsidRDefault="009D4560">
      <w:pPr>
        <w:spacing w:line="360" w:lineRule="auto"/>
        <w:ind w:left="720" w:hanging="720"/>
        <w:rPr>
          <w:color w:val="000000"/>
          <w:sz w:val="20"/>
          <w:szCs w:val="20"/>
          <w:highlight w:val="white"/>
        </w:rPr>
      </w:pPr>
      <w:r>
        <w:rPr>
          <w:color w:val="000000"/>
          <w:sz w:val="20"/>
          <w:szCs w:val="20"/>
          <w:highlight w:val="white"/>
        </w:rPr>
        <w:t>Hoy, E.E., Turetsky, M.R. and Kasischke,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00000048"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00000049" w14:textId="77777777" w:rsidR="00480052" w:rsidRDefault="009D4560">
      <w:pPr>
        <w:spacing w:line="360" w:lineRule="auto"/>
        <w:ind w:left="720" w:hanging="720"/>
        <w:rPr>
          <w:color w:val="000000"/>
          <w:sz w:val="20"/>
          <w:szCs w:val="20"/>
        </w:rPr>
      </w:pPr>
      <w:r>
        <w:rPr>
          <w:color w:val="000000"/>
          <w:sz w:val="20"/>
          <w:szCs w:val="20"/>
        </w:rPr>
        <w:t>Kasischke, E.S., Verbyla, D.L., Rupp, T.S., McGuire, A.D., Murphy, K.A., Jandt, R., Barnes, J.L., Hoy, E.E., Duffy, P.A., Calef,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0000004A" w14:textId="77777777" w:rsidR="00480052" w:rsidRDefault="009D4560">
      <w:pPr>
        <w:spacing w:line="360" w:lineRule="auto"/>
        <w:ind w:left="720" w:hanging="720"/>
        <w:rPr>
          <w:color w:val="000000"/>
          <w:sz w:val="20"/>
          <w:szCs w:val="20"/>
          <w:highlight w:val="white"/>
        </w:rPr>
      </w:pPr>
      <w:r>
        <w:rPr>
          <w:color w:val="000000"/>
          <w:sz w:val="20"/>
          <w:szCs w:val="20"/>
          <w:highlight w:val="white"/>
        </w:rPr>
        <w:t>Kelly, R., Chipman, M.L., Higuera, P.E., Stefanova, I., Brubaker, L.B. and Hu, F.S., 2013. Recent burning of boreal forests exceeds fire regime limits of the past 10,000 years. Proceedings of the National Academy of Sciences, 110(32), pp.13055-13060.</w:t>
      </w:r>
    </w:p>
    <w:p w14:paraId="0000004B" w14:textId="77777777" w:rsidR="00480052" w:rsidRDefault="009D4560">
      <w:pPr>
        <w:spacing w:line="360" w:lineRule="auto"/>
        <w:ind w:left="720" w:hanging="720"/>
        <w:rPr>
          <w:color w:val="000000"/>
          <w:sz w:val="20"/>
          <w:szCs w:val="20"/>
          <w:highlight w:val="white"/>
        </w:rPr>
      </w:pPr>
      <w:r>
        <w:rPr>
          <w:color w:val="000000"/>
          <w:sz w:val="20"/>
          <w:szCs w:val="20"/>
          <w:highlight w:val="white"/>
        </w:rPr>
        <w:t>Koo, E., Linn, R.R., Pagni, P.J. and Edminster,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0000004C" w14:textId="77777777" w:rsidR="00480052" w:rsidRDefault="009D4560">
      <w:pPr>
        <w:spacing w:line="360" w:lineRule="auto"/>
        <w:ind w:left="720" w:hanging="720"/>
        <w:rPr>
          <w:color w:val="000000"/>
          <w:sz w:val="20"/>
          <w:szCs w:val="20"/>
          <w:highlight w:val="white"/>
        </w:rPr>
      </w:pPr>
      <w:r>
        <w:rPr>
          <w:color w:val="000000"/>
          <w:sz w:val="20"/>
          <w:szCs w:val="20"/>
          <w:highlight w:val="white"/>
        </w:rPr>
        <w:t>Schimmel, J. and Granström,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0000004D"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000004E" w14:textId="77777777" w:rsidR="00480052" w:rsidRDefault="009D4560">
      <w:pPr>
        <w:spacing w:line="360" w:lineRule="auto"/>
        <w:ind w:left="720" w:hanging="720"/>
        <w:rPr>
          <w:color w:val="000000"/>
          <w:sz w:val="20"/>
          <w:szCs w:val="20"/>
          <w:highlight w:val="white"/>
        </w:rPr>
      </w:pPr>
      <w:r>
        <w:rPr>
          <w:color w:val="000000"/>
          <w:sz w:val="20"/>
          <w:szCs w:val="20"/>
          <w:highlight w:val="white"/>
        </w:rPr>
        <w:t>Todd, S.K. and Jewkes, H.A., 2006. Wildland fire in Alaska: a history of organized fire suppression and management in the last frontier.</w:t>
      </w:r>
    </w:p>
    <w:p w14:paraId="00000050" w14:textId="5F9A9CAC" w:rsidR="00480052" w:rsidRDefault="009D4560" w:rsidP="00DA1BA7">
      <w:pPr>
        <w:spacing w:line="360" w:lineRule="auto"/>
        <w:ind w:left="720" w:hanging="720"/>
        <w:rPr>
          <w:color w:val="000000"/>
          <w:sz w:val="20"/>
          <w:szCs w:val="20"/>
        </w:rPr>
      </w:pPr>
      <w:r>
        <w:rPr>
          <w:color w:val="000000"/>
          <w:sz w:val="20"/>
          <w:szCs w:val="20"/>
        </w:rPr>
        <w:t>Whitlock, C., Higuera, P.E., McWethy, D.B. and Briles,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00000051" w14:textId="77777777" w:rsidR="00480052" w:rsidRDefault="009D4560">
      <w:pPr>
        <w:spacing w:line="360" w:lineRule="auto"/>
        <w:rPr>
          <w:color w:val="000000"/>
          <w:sz w:val="28"/>
          <w:szCs w:val="28"/>
        </w:rPr>
      </w:pPr>
      <w:r>
        <w:rPr>
          <w:color w:val="000000"/>
          <w:sz w:val="28"/>
          <w:szCs w:val="28"/>
        </w:rPr>
        <w:lastRenderedPageBreak/>
        <w:t>Appendix</w:t>
      </w:r>
    </w:p>
    <w:p w14:paraId="0000005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136"/>
        </w:sdtContent>
      </w:sdt>
      <w:r>
        <w:rPr>
          <w:b/>
        </w:rPr>
        <w:t xml:space="preserve">Normalized weight loss is measured as the water weight lost after drying (wet weight – dry weight), divided by the initial wet weight in grams. </w:t>
      </w:r>
      <w:commentRangeEnd w:id="136"/>
      <w:r>
        <w:commentReference w:id="136"/>
      </w:r>
    </w:p>
    <w:p w14:paraId="00000053" w14:textId="77777777" w:rsidR="00480052" w:rsidRDefault="009D4560">
      <w:pPr>
        <w:spacing w:line="360" w:lineRule="auto"/>
        <w:rPr>
          <w:color w:val="000000"/>
          <w:sz w:val="22"/>
          <w:szCs w:val="22"/>
        </w:rPr>
      </w:pPr>
      <w:r>
        <w:rPr>
          <w:noProof/>
          <w:color w:val="000000"/>
          <w:sz w:val="22"/>
          <w:szCs w:val="22"/>
        </w:rPr>
        <w:drawing>
          <wp:inline distT="0" distB="0" distL="0" distR="0" wp14:anchorId="145BB8E5" wp14:editId="1DD0EA28">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4"/>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72B3C683" wp14:editId="75D38274">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5"/>
                    <a:srcRect/>
                    <a:stretch>
                      <a:fillRect/>
                    </a:stretch>
                  </pic:blipFill>
                  <pic:spPr>
                    <a:xfrm>
                      <a:off x="0" y="0"/>
                      <a:ext cx="7084946" cy="1816653"/>
                    </a:xfrm>
                    <a:prstGeom prst="rect">
                      <a:avLst/>
                    </a:prstGeom>
                    <a:ln/>
                  </pic:spPr>
                </pic:pic>
              </a:graphicData>
            </a:graphic>
          </wp:inline>
        </w:drawing>
      </w:r>
    </w:p>
    <w:sectPr w:rsidR="00480052" w:rsidSect="00A57F5A">
      <w:footerReference w:type="even" r:id="rId16"/>
      <w:footerReference w:type="default" r:id="rId17"/>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2:00Z" w:initials="TC">
    <w:p w14:paraId="090B5A56" w14:textId="09123F82" w:rsidR="00E963AC" w:rsidRDefault="00E963AC">
      <w:pPr>
        <w:pStyle w:val="CommentText"/>
      </w:pPr>
      <w:r>
        <w:rPr>
          <w:rStyle w:val="CommentReference"/>
        </w:rPr>
        <w:annotationRef/>
      </w:r>
      <w:r>
        <w:t xml:space="preserve">I’m a fan of when papers say which direction, or specifically how the change manifested within the title. </w:t>
      </w:r>
    </w:p>
  </w:comment>
  <w:comment w:id="1" w:author="Trevor Carter" w:date="2021-08-31T14:04:00Z" w:initials="TC">
    <w:p w14:paraId="31FE7246" w14:textId="52B66497" w:rsidR="00E963AC" w:rsidRDefault="00E963AC">
      <w:pPr>
        <w:pStyle w:val="CommentText"/>
      </w:pPr>
      <w:r>
        <w:rPr>
          <w:rStyle w:val="CommentReference"/>
        </w:rPr>
        <w:annotationRef/>
      </w:r>
      <w:r>
        <w:t>Reads awkward</w:t>
      </w:r>
    </w:p>
  </w:comment>
  <w:comment w:id="14" w:author="Trevor Carter" w:date="2021-08-31T14:19:00Z" w:initials="TC">
    <w:p w14:paraId="03410F1C" w14:textId="5EB3FD4F" w:rsidR="00CE1DF6" w:rsidRDefault="00CE1DF6">
      <w:pPr>
        <w:pStyle w:val="CommentText"/>
      </w:pPr>
      <w:r>
        <w:rPr>
          <w:rStyle w:val="CommentReference"/>
        </w:rPr>
        <w:annotationRef/>
      </w:r>
      <w:r>
        <w:t>Is this community directly tied with fuels? Might want to clarify</w:t>
      </w:r>
    </w:p>
  </w:comment>
  <w:comment w:id="19" w:author="Trevor Carter" w:date="2021-08-31T14:20:00Z" w:initials="TC">
    <w:p w14:paraId="36183D83" w14:textId="7C97D049" w:rsidR="00CE1DF6" w:rsidRDefault="00CE1DF6">
      <w:pPr>
        <w:pStyle w:val="CommentText"/>
      </w:pPr>
      <w:r>
        <w:rPr>
          <w:rStyle w:val="CommentReference"/>
        </w:rPr>
        <w:annotationRef/>
      </w:r>
      <w:r>
        <w:t xml:space="preserve">May be too nit picky but I always say changing climatic conditions. I do this mainly because I think changing invokes more variation that is associated with global climate change. </w:t>
      </w:r>
    </w:p>
  </w:comment>
  <w:comment w:id="23" w:author="Trevor Carter" w:date="2021-08-31T14:22:00Z" w:initials="TC">
    <w:p w14:paraId="5A6CCB62" w14:textId="49E66C68" w:rsidR="00CE1DF6" w:rsidRDefault="00CE1DF6">
      <w:pPr>
        <w:pStyle w:val="CommentText"/>
      </w:pPr>
      <w:r>
        <w:rPr>
          <w:rStyle w:val="CommentReference"/>
        </w:rPr>
        <w:annotationRef/>
      </w:r>
      <w:r>
        <w:t>Reorganized to be a more logical flow</w:t>
      </w:r>
    </w:p>
  </w:comment>
  <w:comment w:id="28" w:author="Trevor Carter" w:date="2021-08-31T14:24:00Z" w:initials="TC">
    <w:p w14:paraId="467824D8" w14:textId="72456846" w:rsidR="00942E01" w:rsidRDefault="00942E01">
      <w:pPr>
        <w:pStyle w:val="CommentText"/>
      </w:pPr>
      <w:r>
        <w:rPr>
          <w:rStyle w:val="CommentReference"/>
        </w:rPr>
        <w:annotationRef/>
      </w:r>
      <w:r>
        <w:t>What characteristics?</w:t>
      </w:r>
    </w:p>
  </w:comment>
  <w:comment w:id="29" w:author="Trevor Carter" w:date="2021-08-31T14:25:00Z" w:initials="TC">
    <w:p w14:paraId="5AECBE67" w14:textId="451B302F" w:rsidR="00942E01" w:rsidRDefault="00942E01">
      <w:pPr>
        <w:pStyle w:val="CommentText"/>
      </w:pPr>
      <w:r>
        <w:rPr>
          <w:rStyle w:val="CommentReference"/>
        </w:rPr>
        <w:annotationRef/>
      </w:r>
      <w:r>
        <w:t xml:space="preserve">Reads a bit awkward </w:t>
      </w:r>
    </w:p>
  </w:comment>
  <w:comment w:id="30" w:author="Trevor Carter" w:date="2021-08-31T14:53:00Z" w:initials="TC">
    <w:p w14:paraId="030C0396" w14:textId="4A92A1FC" w:rsidR="00F53238" w:rsidRDefault="00F53238">
      <w:pPr>
        <w:pStyle w:val="CommentText"/>
      </w:pPr>
      <w:r>
        <w:rPr>
          <w:rStyle w:val="CommentReference"/>
        </w:rPr>
        <w:annotationRef/>
      </w:r>
      <w:r>
        <w:t>I would like to see a specific example or two.</w:t>
      </w:r>
    </w:p>
  </w:comment>
  <w:comment w:id="37" w:author="Trevor Carter" w:date="2021-08-31T14:28:00Z" w:initials="TC">
    <w:p w14:paraId="00FA8C5B" w14:textId="2F7364E2" w:rsidR="00942E01" w:rsidRDefault="00942E01">
      <w:pPr>
        <w:pStyle w:val="CommentText"/>
      </w:pPr>
      <w:r>
        <w:rPr>
          <w:rStyle w:val="CommentReference"/>
        </w:rPr>
        <w:annotationRef/>
      </w:r>
      <w:r>
        <w:t xml:space="preserve">Intuitively I know what this is but it would be nice for you to specifically address that you are calling the concept the ‘deciduous feedback’ </w:t>
      </w:r>
    </w:p>
  </w:comment>
  <w:comment w:id="41" w:author="Trevor Carter" w:date="2021-08-31T14:31:00Z" w:initials="TC">
    <w:p w14:paraId="0172E8A9" w14:textId="67F42EA2" w:rsidR="00942E01" w:rsidRDefault="00942E01">
      <w:pPr>
        <w:pStyle w:val="CommentText"/>
      </w:pPr>
      <w:r>
        <w:rPr>
          <w:rStyle w:val="CommentReference"/>
        </w:rPr>
        <w:annotationRef/>
      </w:r>
      <w:r>
        <w:t>passive</w:t>
      </w:r>
    </w:p>
  </w:comment>
  <w:comment w:id="46" w:author="Trevor Carter" w:date="2021-08-31T14:31:00Z" w:initials="TC">
    <w:p w14:paraId="52BE38A0" w14:textId="0364F14B" w:rsidR="00942E01" w:rsidRDefault="00942E01">
      <w:pPr>
        <w:pStyle w:val="CommentText"/>
      </w:pPr>
      <w:r>
        <w:rPr>
          <w:rStyle w:val="CommentReference"/>
        </w:rPr>
        <w:annotationRef/>
      </w:r>
      <w:r>
        <w:t>need a tie in between these two sentences</w:t>
      </w:r>
    </w:p>
  </w:comment>
  <w:comment w:id="53" w:author="Trevor Carter" w:date="2021-08-31T14:44:00Z" w:initials="TC">
    <w:p w14:paraId="6125EF62" w14:textId="3B49D2F4" w:rsidR="00686066" w:rsidRDefault="00686066">
      <w:pPr>
        <w:pStyle w:val="CommentText"/>
      </w:pPr>
      <w:r>
        <w:rPr>
          <w:rStyle w:val="CommentReference"/>
        </w:rPr>
        <w:annotationRef/>
      </w:r>
      <w:r>
        <w:t>Does this support the weakening or decline of the deciduous feedback?</w:t>
      </w:r>
    </w:p>
  </w:comment>
  <w:comment w:id="52" w:author="Trevor Carter" w:date="2021-08-31T14:41:00Z" w:initials="TC">
    <w:p w14:paraId="5FE4D6DF" w14:textId="3E397F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57" w:author="Trevor Carter" w:date="2021-08-31T14:47:00Z" w:initials="TC">
    <w:p w14:paraId="15D14649" w14:textId="00B62714" w:rsidR="00686066" w:rsidRDefault="00686066">
      <w:pPr>
        <w:pStyle w:val="CommentText"/>
      </w:pPr>
      <w:r>
        <w:rPr>
          <w:rStyle w:val="CommentReference"/>
        </w:rPr>
        <w:annotationRef/>
      </w:r>
      <w:r>
        <w:t xml:space="preserve">How much? What was the previous? </w:t>
      </w:r>
    </w:p>
  </w:comment>
  <w:comment w:id="59" w:author="Trevor Carter" w:date="2021-08-31T14:48:00Z" w:initials="TC">
    <w:p w14:paraId="26230828" w14:textId="16301AC5" w:rsidR="00686066" w:rsidRDefault="00686066">
      <w:pPr>
        <w:pStyle w:val="CommentText"/>
      </w:pPr>
      <w:r>
        <w:rPr>
          <w:rStyle w:val="CommentReference"/>
        </w:rPr>
        <w:annotationRef/>
      </w:r>
      <w:r>
        <w:t>Did the area of extent vary? Severity?</w:t>
      </w:r>
    </w:p>
  </w:comment>
  <w:comment w:id="69" w:author="Trevor Carter" w:date="2021-08-31T14:52:00Z" w:initials="TC">
    <w:p w14:paraId="0E7045C5" w14:textId="1E37F921" w:rsidR="00686066" w:rsidRDefault="00686066">
      <w:pPr>
        <w:pStyle w:val="CommentText"/>
      </w:pPr>
      <w:r>
        <w:rPr>
          <w:rStyle w:val="CommentReference"/>
        </w:rPr>
        <w:annotationRef/>
      </w:r>
      <w:r>
        <w:t>Is there evidence to suggest this? If they burn as frequently as conifers why wouldn’t we anticipate a similar behavio</w:t>
      </w:r>
      <w:r w:rsidR="00F53238">
        <w:t>rs?</w:t>
      </w:r>
      <w:r>
        <w:t xml:space="preserve"> </w:t>
      </w:r>
    </w:p>
  </w:comment>
  <w:comment w:id="70" w:author="Trevor Carter" w:date="2021-08-31T14:54:00Z" w:initials="TC">
    <w:p w14:paraId="1D9E5625" w14:textId="033C9A3E" w:rsidR="00F53238" w:rsidRDefault="00F53238">
      <w:pPr>
        <w:pStyle w:val="CommentText"/>
      </w:pPr>
      <w:r>
        <w:rPr>
          <w:rStyle w:val="CommentReference"/>
        </w:rPr>
        <w:annotationRef/>
      </w:r>
      <w:r>
        <w:t xml:space="preserve">Do you have hypo on how they may diverge? </w:t>
      </w:r>
    </w:p>
  </w:comment>
  <w:comment w:id="85" w:author="Trevor Carter" w:date="2021-08-31T14:59:00Z" w:initials="TC">
    <w:p w14:paraId="77B2BDCC" w14:textId="0C2446FC" w:rsidR="00F53238" w:rsidRDefault="00F53238">
      <w:pPr>
        <w:pStyle w:val="CommentText"/>
      </w:pPr>
      <w:r>
        <w:rPr>
          <w:rStyle w:val="CommentReference"/>
        </w:rPr>
        <w:annotationRef/>
      </w:r>
      <w:r>
        <w:t>Need a better transition</w:t>
      </w:r>
    </w:p>
  </w:comment>
  <w:comment w:id="87" w:author="Trevor Carter" w:date="2021-08-31T14:59:00Z" w:initials="TC">
    <w:p w14:paraId="2C04E2E0" w14:textId="68F8F8C0" w:rsidR="00F53238" w:rsidRDefault="00F53238">
      <w:pPr>
        <w:pStyle w:val="CommentText"/>
      </w:pPr>
      <w:r>
        <w:rPr>
          <w:rStyle w:val="CommentReference"/>
        </w:rPr>
        <w:annotationRef/>
      </w:r>
      <w:r>
        <w:t>Which stands? Specific to forest type?</w:t>
      </w:r>
    </w:p>
  </w:comment>
  <w:comment w:id="88" w:author="Trevor Carter" w:date="2021-08-31T15:00:00Z" w:initials="TC">
    <w:p w14:paraId="61E58C83" w14:textId="66C054DD" w:rsidR="00F53238" w:rsidRDefault="00F53238">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90" w:author="Trevor Carter" w:date="2021-08-31T15:01:00Z" w:initials="TC">
    <w:p w14:paraId="3963D8EC" w14:textId="32DC676A" w:rsidR="00F53238" w:rsidRDefault="00F53238">
      <w:pPr>
        <w:pStyle w:val="CommentText"/>
      </w:pPr>
      <w:r>
        <w:rPr>
          <w:rStyle w:val="CommentReference"/>
        </w:rPr>
        <w:annotationRef/>
      </w:r>
      <w:r>
        <w:t>If you’re going to use this define it.</w:t>
      </w:r>
    </w:p>
  </w:comment>
  <w:comment w:id="89" w:author="Trevor Carter" w:date="2021-08-31T15:02:00Z" w:initials="TC">
    <w:p w14:paraId="3CB578E8" w14:textId="14912571" w:rsidR="00F53238" w:rsidRDefault="00F53238">
      <w:pPr>
        <w:pStyle w:val="CommentText"/>
      </w:pPr>
      <w:r>
        <w:rPr>
          <w:rStyle w:val="CommentReference"/>
        </w:rPr>
        <w:annotationRef/>
      </w:r>
      <w:r>
        <w:t xml:space="preserve">I thought you were examining the strength of the negative feedback? Might need to tie these two specific things together better. </w:t>
      </w:r>
    </w:p>
  </w:comment>
  <w:comment w:id="91" w:author="Trevor Carter" w:date="2021-08-31T15:03:00Z" w:initials="TC">
    <w:p w14:paraId="4CAA493B" w14:textId="4A1EB9CF" w:rsidR="00120F88" w:rsidRDefault="00120F88">
      <w:pPr>
        <w:pStyle w:val="CommentText"/>
      </w:pPr>
      <w:r>
        <w:rPr>
          <w:rStyle w:val="CommentReference"/>
        </w:rPr>
        <w:annotationRef/>
      </w:r>
      <w:r>
        <w:t xml:space="preserve">Ties in well with the legacy community concept. The arrangement of trees is in part due to arrangement of those that came before it. </w:t>
      </w:r>
    </w:p>
  </w:comment>
  <w:comment w:id="92" w:author="Trevor Carter" w:date="2021-08-31T15:12:00Z" w:initials="TC">
    <w:p w14:paraId="101F0E6B" w14:textId="27BCA7AA" w:rsidR="00ED6597" w:rsidRDefault="00ED6597">
      <w:pPr>
        <w:pStyle w:val="CommentText"/>
      </w:pPr>
      <w:r>
        <w:rPr>
          <w:rStyle w:val="CommentReference"/>
        </w:rPr>
        <w:annotationRef/>
      </w:r>
      <w:r>
        <w:t>Neither of these feel related to overstory community</w:t>
      </w:r>
    </w:p>
  </w:comment>
  <w:comment w:id="93" w:author="Trevor Carter" w:date="2021-08-31T15:09:00Z" w:initials="TC">
    <w:p w14:paraId="2B0CD670" w14:textId="2AFF1B00" w:rsidR="00ED6597" w:rsidRDefault="00ED6597">
      <w:pPr>
        <w:pStyle w:val="CommentText"/>
      </w:pPr>
      <w:r>
        <w:rPr>
          <w:rStyle w:val="CommentReference"/>
        </w:rPr>
        <w:annotationRef/>
      </w:r>
      <w:r>
        <w:t>Same comment about defining term</w:t>
      </w:r>
    </w:p>
  </w:comment>
  <w:comment w:id="94" w:author="Trevor Carter" w:date="2021-08-31T15:09:00Z" w:initials="TC">
    <w:p w14:paraId="313E0122" w14:textId="1C7EC4D1" w:rsidR="00ED6597" w:rsidRDefault="00ED6597">
      <w:pPr>
        <w:pStyle w:val="CommentText"/>
      </w:pPr>
      <w:r>
        <w:rPr>
          <w:rStyle w:val="CommentReference"/>
        </w:rPr>
        <w:annotationRef/>
      </w:r>
      <w:r>
        <w:t>You haven’t introduced a difference between the two yet. Why is it important to split, why not lump?</w:t>
      </w:r>
    </w:p>
  </w:comment>
  <w:comment w:id="98" w:author="Trevor Carter" w:date="2021-08-31T15:11:00Z" w:initials="TC">
    <w:p w14:paraId="3250038A" w14:textId="4464BC48" w:rsidR="00ED6597" w:rsidRDefault="00ED6597">
      <w:pPr>
        <w:pStyle w:val="CommentText"/>
      </w:pPr>
      <w:r>
        <w:rPr>
          <w:rStyle w:val="CommentReference"/>
        </w:rPr>
        <w:annotationRef/>
      </w:r>
      <w:r>
        <w:t>Why just CWD?</w:t>
      </w:r>
    </w:p>
  </w:comment>
  <w:comment w:id="101" w:author="Trevor Carter" w:date="2021-08-31T15:13:00Z" w:initials="TC">
    <w:p w14:paraId="6C69ED18" w14:textId="1132BF07" w:rsidR="00ED6597" w:rsidRDefault="00ED6597">
      <w:pPr>
        <w:pStyle w:val="CommentText"/>
      </w:pPr>
      <w:r>
        <w:rPr>
          <w:rStyle w:val="CommentReference"/>
        </w:rPr>
        <w:annotationRef/>
      </w:r>
      <w:r>
        <w:t>Simulated or collected?</w:t>
      </w:r>
    </w:p>
  </w:comment>
  <w:comment w:id="102" w:author="Trevor Carter" w:date="2021-08-31T15:13:00Z" w:initials="TC">
    <w:p w14:paraId="75B4D326" w14:textId="47C2D054" w:rsidR="00ED6597" w:rsidRDefault="00ED6597">
      <w:pPr>
        <w:pStyle w:val="CommentText"/>
      </w:pPr>
      <w:r>
        <w:rPr>
          <w:rStyle w:val="CommentReference"/>
        </w:rPr>
        <w:annotationRef/>
      </w:r>
      <w:r>
        <w:t>Simulated or collected?</w:t>
      </w:r>
    </w:p>
  </w:comment>
  <w:comment w:id="103" w:author="Trevor Carter" w:date="2021-08-31T15:14:00Z" w:initials="TC">
    <w:p w14:paraId="26797133" w14:textId="27825CF4" w:rsidR="00A07022" w:rsidRDefault="00A07022">
      <w:pPr>
        <w:pStyle w:val="CommentText"/>
      </w:pPr>
      <w:r>
        <w:rPr>
          <w:rStyle w:val="CommentReference"/>
        </w:rPr>
        <w:annotationRef/>
      </w:r>
      <w:r>
        <w:t>Feels a little out of place here. Maybe before objectives?</w:t>
      </w:r>
    </w:p>
  </w:comment>
  <w:comment w:id="104" w:author="Trevor Carter" w:date="2021-08-31T15:15:00Z" w:initials="TC">
    <w:p w14:paraId="169DF796" w14:textId="3C8EE85A" w:rsidR="00A07022" w:rsidRDefault="00A07022">
      <w:pPr>
        <w:pStyle w:val="CommentText"/>
      </w:pPr>
      <w:r>
        <w:rPr>
          <w:rStyle w:val="CommentReference"/>
        </w:rPr>
        <w:annotationRef/>
      </w:r>
      <w:r>
        <w:t xml:space="preserve">Why not a linear decline? What happened to deciduous feedback? </w:t>
      </w:r>
    </w:p>
  </w:comment>
  <w:comment w:id="106" w:author="Trevor Carter" w:date="2021-08-31T15:21:00Z" w:initials="TC">
    <w:p w14:paraId="66E6BD56" w14:textId="350C71B8" w:rsidR="0055161E" w:rsidRDefault="0055161E">
      <w:pPr>
        <w:pStyle w:val="CommentText"/>
      </w:pPr>
      <w:r>
        <w:rPr>
          <w:rStyle w:val="CommentReference"/>
        </w:rPr>
        <w:annotationRef/>
      </w:r>
      <w:r>
        <w:t xml:space="preserve">General comment, flush it out a bit more. </w:t>
      </w:r>
    </w:p>
  </w:comment>
  <w:comment w:id="108" w:author="Trevor Carter" w:date="2021-08-31T15:18:00Z" w:initials="TC">
    <w:p w14:paraId="3D9A16E5" w14:textId="5F6E5126" w:rsidR="00A07022" w:rsidRDefault="00A07022">
      <w:pPr>
        <w:pStyle w:val="CommentText"/>
      </w:pPr>
      <w:r>
        <w:rPr>
          <w:rStyle w:val="CommentReference"/>
        </w:rPr>
        <w:annotationRef/>
      </w:r>
      <w:r>
        <w:t>More detail please</w:t>
      </w:r>
    </w:p>
  </w:comment>
  <w:comment w:id="110" w:author="Trevor Carter" w:date="2021-08-31T15:19:00Z" w:initials="TC">
    <w:p w14:paraId="390A7B48" w14:textId="4E5B7586" w:rsidR="0055161E" w:rsidRDefault="0055161E">
      <w:pPr>
        <w:pStyle w:val="CommentText"/>
      </w:pPr>
      <w:r>
        <w:rPr>
          <w:rStyle w:val="CommentReference"/>
        </w:rPr>
        <w:annotationRef/>
      </w:r>
      <w:r>
        <w:t>What is significant about 45 degree angle?</w:t>
      </w:r>
    </w:p>
  </w:comment>
  <w:comment w:id="118" w:author="Hayes, Katherine" w:date="2021-06-07T08:31:00Z" w:initials="">
    <w:p w14:paraId="00000063"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119" w:author="Trevor Carter" w:date="2021-08-31T15:22:00Z" w:initials="TC">
    <w:p w14:paraId="6E0665C9" w14:textId="214C4232" w:rsidR="0055161E" w:rsidRDefault="0055161E">
      <w:pPr>
        <w:pStyle w:val="CommentText"/>
      </w:pPr>
      <w:r>
        <w:rPr>
          <w:rStyle w:val="CommentReference"/>
        </w:rPr>
        <w:annotationRef/>
      </w:r>
      <w:r>
        <w:t>I don’t actually know what this is.</w:t>
      </w:r>
    </w:p>
  </w:comment>
  <w:comment w:id="121" w:author="Trevor Carter" w:date="2021-08-31T15:24:00Z" w:initials="TC">
    <w:p w14:paraId="4BF6D009" w14:textId="334FE161" w:rsidR="00A710D7" w:rsidRDefault="00A710D7">
      <w:pPr>
        <w:pStyle w:val="CommentText"/>
      </w:pPr>
      <w:r>
        <w:rPr>
          <w:rStyle w:val="CommentReference"/>
        </w:rPr>
        <w:annotationRef/>
      </w:r>
      <w:r>
        <w:t>?</w:t>
      </w:r>
    </w:p>
  </w:comment>
  <w:comment w:id="127" w:author="Hayes, Katherine" w:date="2021-03-29T12:59:00Z" w:initials="">
    <w:p w14:paraId="0000005D"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Question to resolve: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129" w:author="Brian Buma" w:date="2021-04-01T13:34:00Z" w:initials="">
    <w:p w14:paraId="0000005E"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128" w:author="Trevor Carter" w:date="2021-08-31T15:26:00Z" w:initials="TC">
    <w:p w14:paraId="117C9E7D" w14:textId="5FEA7F49" w:rsidR="00A710D7" w:rsidRDefault="00A710D7">
      <w:pPr>
        <w:pStyle w:val="CommentText"/>
      </w:pPr>
      <w:r>
        <w:rPr>
          <w:rStyle w:val="CommentReference"/>
        </w:rPr>
        <w:annotationRef/>
      </w:r>
      <w:r>
        <w:t xml:space="preserve">I like the idea of making it seem more ordinal </w:t>
      </w:r>
    </w:p>
  </w:comment>
  <w:comment w:id="131" w:author="Brian Buma" w:date="2021-04-01T13:35:00Z" w:initials="">
    <w:p w14:paraId="0000005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133" w:author="Trevor Carter" w:date="2021-08-31T15:27:00Z" w:initials="TC">
    <w:p w14:paraId="633D447E" w14:textId="4305891F" w:rsidR="005C4766" w:rsidRDefault="005C4766">
      <w:pPr>
        <w:pStyle w:val="CommentText"/>
      </w:pPr>
      <w:r>
        <w:rPr>
          <w:rStyle w:val="CommentReference"/>
        </w:rPr>
        <w:annotationRef/>
      </w:r>
      <w:r>
        <w:t>passive</w:t>
      </w:r>
    </w:p>
  </w:comment>
  <w:comment w:id="136" w:author="Hayes, Katherine" w:date="2021-03-29T13:06:00Z" w:initials="">
    <w:p w14:paraId="0000005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0000005A"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000005B"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B5A56" w15:done="0"/>
  <w15:commentEx w15:paraId="31FE7246" w15:done="0"/>
  <w15:commentEx w15:paraId="03410F1C" w15:done="0"/>
  <w15:commentEx w15:paraId="36183D83" w15:done="0"/>
  <w15:commentEx w15:paraId="5A6CCB62" w15:done="0"/>
  <w15:commentEx w15:paraId="467824D8" w15:done="0"/>
  <w15:commentEx w15:paraId="5AECBE67" w15:done="0"/>
  <w15:commentEx w15:paraId="030C0396" w15:done="0"/>
  <w15:commentEx w15:paraId="00FA8C5B" w15:done="0"/>
  <w15:commentEx w15:paraId="0172E8A9" w15:done="0"/>
  <w15:commentEx w15:paraId="52BE38A0" w15:done="0"/>
  <w15:commentEx w15:paraId="6125EF62" w15:done="0"/>
  <w15:commentEx w15:paraId="5FE4D6DF" w15:done="0"/>
  <w15:commentEx w15:paraId="15D14649" w15:done="0"/>
  <w15:commentEx w15:paraId="26230828" w15:done="0"/>
  <w15:commentEx w15:paraId="0E7045C5" w15:done="0"/>
  <w15:commentEx w15:paraId="1D9E5625" w15:done="0"/>
  <w15:commentEx w15:paraId="77B2BDCC" w15:done="0"/>
  <w15:commentEx w15:paraId="2C04E2E0" w15:done="0"/>
  <w15:commentEx w15:paraId="61E58C83" w15:done="0"/>
  <w15:commentEx w15:paraId="3963D8EC" w15:done="0"/>
  <w15:commentEx w15:paraId="3CB578E8" w15:done="0"/>
  <w15:commentEx w15:paraId="4CAA493B" w15:done="0"/>
  <w15:commentEx w15:paraId="101F0E6B" w15:done="0"/>
  <w15:commentEx w15:paraId="2B0CD670" w15:done="0"/>
  <w15:commentEx w15:paraId="313E0122" w15:done="0"/>
  <w15:commentEx w15:paraId="3250038A" w15:done="0"/>
  <w15:commentEx w15:paraId="6C69ED18" w15:done="0"/>
  <w15:commentEx w15:paraId="75B4D326" w15:done="0"/>
  <w15:commentEx w15:paraId="26797133" w15:done="0"/>
  <w15:commentEx w15:paraId="169DF796" w15:done="0"/>
  <w15:commentEx w15:paraId="66E6BD56" w15:done="0"/>
  <w15:commentEx w15:paraId="3D9A16E5" w15:done="0"/>
  <w15:commentEx w15:paraId="390A7B48" w15:done="0"/>
  <w15:commentEx w15:paraId="00000063" w15:done="1"/>
  <w15:commentEx w15:paraId="6E0665C9" w15:done="0"/>
  <w15:commentEx w15:paraId="4BF6D009" w15:done="0"/>
  <w15:commentEx w15:paraId="0000005D" w15:done="0"/>
  <w15:commentEx w15:paraId="0000005E" w15:paraIdParent="0000005D" w15:done="0"/>
  <w15:commentEx w15:paraId="117C9E7D" w15:paraIdParent="0000005D" w15:done="0"/>
  <w15:commentEx w15:paraId="00000058" w15:done="0"/>
  <w15:commentEx w15:paraId="633D447E" w15:done="0"/>
  <w15:commentEx w15:paraId="00000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4DA" w16cex:dateUtc="2021-08-31T20:02:00Z"/>
  <w16cex:commentExtensible w16cex:durableId="24D8B573" w16cex:dateUtc="2021-08-31T20:04:00Z"/>
  <w16cex:commentExtensible w16cex:durableId="24D8B8EF" w16cex:dateUtc="2021-08-31T20:19:00Z"/>
  <w16cex:commentExtensible w16cex:durableId="24D8B931" w16cex:dateUtc="2021-08-31T20:20:00Z"/>
  <w16cex:commentExtensible w16cex:durableId="24D8B997" w16cex:dateUtc="2021-08-31T20:22:00Z"/>
  <w16cex:commentExtensible w16cex:durableId="24D8BA02" w16cex:dateUtc="2021-08-31T20:24:00Z"/>
  <w16cex:commentExtensible w16cex:durableId="24D8BA53" w16cex:dateUtc="2021-08-31T20:25:00Z"/>
  <w16cex:commentExtensible w16cex:durableId="24D8C103" w16cex:dateUtc="2021-08-31T20:53:00Z"/>
  <w16cex:commentExtensible w16cex:durableId="24D8BB0B" w16cex:dateUtc="2021-08-31T20:28:00Z"/>
  <w16cex:commentExtensible w16cex:durableId="24D8BBBA" w16cex:dateUtc="2021-08-31T20:31:00Z"/>
  <w16cex:commentExtensible w16cex:durableId="24D8BBD9"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0AF" w16cex:dateUtc="2021-08-31T20:52:00Z"/>
  <w16cex:commentExtensible w16cex:durableId="24D8C13A" w16cex:dateUtc="2021-08-31T20:54:00Z"/>
  <w16cex:commentExtensible w16cex:durableId="24D8C235" w16cex:dateUtc="2021-08-31T20:59:00Z"/>
  <w16cex:commentExtensible w16cex:durableId="24D8C254" w16cex:dateUtc="2021-08-31T20:59: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C561" w16cex:dateUtc="2021-08-31T21:12:00Z"/>
  <w16cex:commentExtensible w16cex:durableId="24D8C49C" w16cex:dateUtc="2021-08-31T21:09:00Z"/>
  <w16cex:commentExtensible w16cex:durableId="24D8C4BA" w16cex:dateUtc="2021-08-31T21:09:00Z"/>
  <w16cex:commentExtensible w16cex:durableId="24D8C523" w16cex:dateUtc="2021-08-31T21:11: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7CD" w16cex:dateUtc="2021-08-31T21:22:00Z"/>
  <w16cex:commentExtensible w16cex:durableId="24D8C812" w16cex:dateUtc="2021-08-31T21:24: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B5A56" w16cid:durableId="24D8B4DA"/>
  <w16cid:commentId w16cid:paraId="31FE7246" w16cid:durableId="24D8B573"/>
  <w16cid:commentId w16cid:paraId="03410F1C" w16cid:durableId="24D8B8EF"/>
  <w16cid:commentId w16cid:paraId="36183D83" w16cid:durableId="24D8B931"/>
  <w16cid:commentId w16cid:paraId="5A6CCB62" w16cid:durableId="24D8B997"/>
  <w16cid:commentId w16cid:paraId="467824D8" w16cid:durableId="24D8BA02"/>
  <w16cid:commentId w16cid:paraId="5AECBE67" w16cid:durableId="24D8BA53"/>
  <w16cid:commentId w16cid:paraId="030C0396" w16cid:durableId="24D8C103"/>
  <w16cid:commentId w16cid:paraId="00FA8C5B" w16cid:durableId="24D8BB0B"/>
  <w16cid:commentId w16cid:paraId="0172E8A9" w16cid:durableId="24D8BBBA"/>
  <w16cid:commentId w16cid:paraId="52BE38A0" w16cid:durableId="24D8BBD9"/>
  <w16cid:commentId w16cid:paraId="6125EF62" w16cid:durableId="24D8BECD"/>
  <w16cid:commentId w16cid:paraId="5FE4D6DF" w16cid:durableId="24D8BE23"/>
  <w16cid:commentId w16cid:paraId="15D14649" w16cid:durableId="24D8BF78"/>
  <w16cid:commentId w16cid:paraId="26230828" w16cid:durableId="24D8BFD4"/>
  <w16cid:commentId w16cid:paraId="0E7045C5" w16cid:durableId="24D8C0AF"/>
  <w16cid:commentId w16cid:paraId="1D9E5625" w16cid:durableId="24D8C13A"/>
  <w16cid:commentId w16cid:paraId="77B2BDCC" w16cid:durableId="24D8C235"/>
  <w16cid:commentId w16cid:paraId="2C04E2E0" w16cid:durableId="24D8C254"/>
  <w16cid:commentId w16cid:paraId="61E58C83" w16cid:durableId="24D8C2A6"/>
  <w16cid:commentId w16cid:paraId="3963D8EC" w16cid:durableId="24D8C2E1"/>
  <w16cid:commentId w16cid:paraId="3CB578E8" w16cid:durableId="24D8C301"/>
  <w16cid:commentId w16cid:paraId="4CAA493B" w16cid:durableId="24D8C356"/>
  <w16cid:commentId w16cid:paraId="101F0E6B" w16cid:durableId="24D8C561"/>
  <w16cid:commentId w16cid:paraId="2B0CD670" w16cid:durableId="24D8C49C"/>
  <w16cid:commentId w16cid:paraId="313E0122" w16cid:durableId="24D8C4BA"/>
  <w16cid:commentId w16cid:paraId="3250038A" w16cid:durableId="24D8C523"/>
  <w16cid:commentId w16cid:paraId="6C69ED18" w16cid:durableId="24D8C58B"/>
  <w16cid:commentId w16cid:paraId="75B4D326" w16cid:durableId="24D8C594"/>
  <w16cid:commentId w16cid:paraId="26797133" w16cid:durableId="24D8C5C7"/>
  <w16cid:commentId w16cid:paraId="169DF796" w16cid:durableId="24D8C622"/>
  <w16cid:commentId w16cid:paraId="66E6BD56" w16cid:durableId="24D8C772"/>
  <w16cid:commentId w16cid:paraId="3D9A16E5" w16cid:durableId="24D8C6BE"/>
  <w16cid:commentId w16cid:paraId="390A7B48" w16cid:durableId="24D8C6E8"/>
  <w16cid:commentId w16cid:paraId="00000063" w16cid:durableId="24A137B2"/>
  <w16cid:commentId w16cid:paraId="6E0665C9" w16cid:durableId="24D8C7CD"/>
  <w16cid:commentId w16cid:paraId="4BF6D009" w16cid:durableId="24D8C812"/>
  <w16cid:commentId w16cid:paraId="0000005D" w16cid:durableId="24A137AD"/>
  <w16cid:commentId w16cid:paraId="0000005E" w16cid:durableId="24A137AC"/>
  <w16cid:commentId w16cid:paraId="117C9E7D" w16cid:durableId="24D8C8B5"/>
  <w16cid:commentId w16cid:paraId="00000058" w16cid:durableId="24A137AB"/>
  <w16cid:commentId w16cid:paraId="633D447E" w16cid:durableId="24D8C8E8"/>
  <w16cid:commentId w16cid:paraId="0000005B"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61E2" w14:textId="77777777" w:rsidR="0062327B" w:rsidRDefault="0062327B">
      <w:r>
        <w:separator/>
      </w:r>
    </w:p>
  </w:endnote>
  <w:endnote w:type="continuationSeparator" w:id="0">
    <w:p w14:paraId="3B203D2E" w14:textId="77777777" w:rsidR="0062327B" w:rsidRDefault="0062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2327B">
      <w:rPr>
        <w:color w:val="000000"/>
      </w:rPr>
      <w:fldChar w:fldCharType="separate"/>
    </w:r>
    <w:r>
      <w:rPr>
        <w:color w:val="000000"/>
      </w:rPr>
      <w:fldChar w:fldCharType="end"/>
    </w:r>
  </w:p>
  <w:p w14:paraId="00000057"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4" w14:textId="59459BD8"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00000055" w14:textId="77777777" w:rsidR="00480052" w:rsidRDefault="00480052">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1FC5A" w14:textId="77777777" w:rsidR="0062327B" w:rsidRDefault="0062327B">
      <w:r>
        <w:separator/>
      </w:r>
    </w:p>
  </w:footnote>
  <w:footnote w:type="continuationSeparator" w:id="0">
    <w:p w14:paraId="6F3BBE1A" w14:textId="77777777" w:rsidR="0062327B" w:rsidRDefault="0062327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activeWritingStyle w:appName="MSWord" w:lang="en-US" w:vendorID="64" w:dllVersion="0"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J884X242T632Q328"/>
    <w:docVar w:name="paperpile-doc-name" w:val="fuel_draft_tac.docx"/>
  </w:docVars>
  <w:rsids>
    <w:rsidRoot w:val="00480052"/>
    <w:rsid w:val="00120F88"/>
    <w:rsid w:val="00375967"/>
    <w:rsid w:val="00480052"/>
    <w:rsid w:val="0055161E"/>
    <w:rsid w:val="005948E5"/>
    <w:rsid w:val="005C4766"/>
    <w:rsid w:val="0060644D"/>
    <w:rsid w:val="0062327B"/>
    <w:rsid w:val="00686066"/>
    <w:rsid w:val="00692D6E"/>
    <w:rsid w:val="006A4AB5"/>
    <w:rsid w:val="00942E01"/>
    <w:rsid w:val="009D4560"/>
    <w:rsid w:val="00A07022"/>
    <w:rsid w:val="00A57F5A"/>
    <w:rsid w:val="00A710D7"/>
    <w:rsid w:val="00AD625F"/>
    <w:rsid w:val="00B96879"/>
    <w:rsid w:val="00C75C00"/>
    <w:rsid w:val="00CE1DF6"/>
    <w:rsid w:val="00DA1BA7"/>
    <w:rsid w:val="00E42A30"/>
    <w:rsid w:val="00E963AC"/>
    <w:rsid w:val="00ED6597"/>
    <w:rsid w:val="00F22F90"/>
    <w:rsid w:val="00F5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78BE"/>
  <w15:docId w15:val="{5634AD34-A74D-5748-8709-71F5D7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5E4644"/>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E4644"/>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eastAsiaTheme="majorEastAsia" w:cstheme="minorHAnsi"/>
      <w:b/>
      <w:i/>
      <w:iCs/>
      <w:color w:val="000000" w:themeColor="text1"/>
      <w:sz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5E4644"/>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E4644"/>
    <w:rPr>
      <w:rFonts w:asciiTheme="majorHAnsi" w:eastAsiaTheme="majorEastAsia" w:hAnsiTheme="majorHAnsi" w:cstheme="majorBidi"/>
      <w:color w:val="0D0D0D" w:themeColor="text1" w:themeTint="F2"/>
    </w:rPr>
  </w:style>
  <w:style w:type="character" w:customStyle="1" w:styleId="Heading4Char">
    <w:name w:val="Heading 4 Char"/>
    <w:basedOn w:val="DefaultParagraphFont"/>
    <w:link w:val="Heading4"/>
    <w:uiPriority w:val="9"/>
    <w:rsid w:val="005E4644"/>
    <w:rPr>
      <w:rFonts w:eastAsiaTheme="majorEastAsia" w:cstheme="minorHAnsi"/>
      <w:b/>
      <w:i/>
      <w:iCs/>
      <w:color w:val="000000" w:themeColor="text1"/>
      <w:sz w:val="22"/>
    </w:rPr>
  </w:style>
  <w:style w:type="character" w:styleId="SubtleReference">
    <w:name w:val="Subtle Reference"/>
    <w:basedOn w:val="DefaultParagraphFont"/>
    <w:uiPriority w:val="31"/>
    <w:qFormat/>
    <w:rsid w:val="005E4644"/>
    <w:rPr>
      <w:smallCaps/>
      <w:color w:val="5A5A5A" w:themeColor="text1" w:themeTint="A5"/>
    </w:rPr>
  </w:style>
  <w:style w:type="paragraph" w:styleId="ListParagraph">
    <w:name w:val="List Paragraph"/>
    <w:basedOn w:val="Normal"/>
    <w:uiPriority w:val="34"/>
    <w:qFormat/>
    <w:rsid w:val="005E4644"/>
    <w:pPr>
      <w:ind w:left="720"/>
      <w:contextualSpacing/>
    </w:pPr>
    <w:rPr>
      <w:sz w:val="22"/>
    </w:rPr>
  </w:style>
  <w:style w:type="table" w:styleId="TableGrid">
    <w:name w:val="Table Grid"/>
    <w:basedOn w:val="TableNormal"/>
    <w:uiPriority w:val="39"/>
    <w:rsid w:val="005E4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6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4644"/>
    <w:rPr>
      <w:rFonts w:ascii="Times New Roman" w:hAnsi="Times New Roman" w:cs="Times New Roman"/>
      <w:sz w:val="18"/>
      <w:szCs w:val="18"/>
    </w:rPr>
  </w:style>
  <w:style w:type="character" w:styleId="LineNumber">
    <w:name w:val="line number"/>
    <w:basedOn w:val="DefaultParagraphFont"/>
    <w:uiPriority w:val="99"/>
    <w:semiHidden/>
    <w:unhideWhenUsed/>
    <w:rsid w:val="007A5368"/>
  </w:style>
  <w:style w:type="paragraph" w:styleId="Footer">
    <w:name w:val="footer"/>
    <w:basedOn w:val="Normal"/>
    <w:link w:val="FooterChar"/>
    <w:uiPriority w:val="99"/>
    <w:unhideWhenUsed/>
    <w:rsid w:val="000322B5"/>
    <w:pPr>
      <w:tabs>
        <w:tab w:val="center" w:pos="4680"/>
        <w:tab w:val="right" w:pos="9360"/>
      </w:tabs>
    </w:pPr>
  </w:style>
  <w:style w:type="character" w:customStyle="1" w:styleId="FooterChar">
    <w:name w:val="Footer Char"/>
    <w:basedOn w:val="DefaultParagraphFont"/>
    <w:link w:val="Footer"/>
    <w:uiPriority w:val="99"/>
    <w:rsid w:val="000322B5"/>
  </w:style>
  <w:style w:type="character" w:styleId="PageNumber">
    <w:name w:val="page number"/>
    <w:basedOn w:val="DefaultParagraphFont"/>
    <w:uiPriority w:val="99"/>
    <w:semiHidden/>
    <w:unhideWhenUsed/>
    <w:rsid w:val="000322B5"/>
  </w:style>
  <w:style w:type="paragraph" w:styleId="NoSpacing">
    <w:name w:val="No Spacing"/>
    <w:uiPriority w:val="1"/>
    <w:qFormat/>
    <w:rsid w:val="00481990"/>
  </w:style>
  <w:style w:type="character" w:styleId="CommentReference">
    <w:name w:val="annotation reference"/>
    <w:basedOn w:val="DefaultParagraphFont"/>
    <w:uiPriority w:val="99"/>
    <w:semiHidden/>
    <w:unhideWhenUsed/>
    <w:rsid w:val="00481990"/>
    <w:rPr>
      <w:sz w:val="16"/>
      <w:szCs w:val="16"/>
    </w:rPr>
  </w:style>
  <w:style w:type="paragraph" w:styleId="CommentText">
    <w:name w:val="annotation text"/>
    <w:basedOn w:val="Normal"/>
    <w:link w:val="CommentTextChar"/>
    <w:uiPriority w:val="99"/>
    <w:semiHidden/>
    <w:unhideWhenUsed/>
    <w:rsid w:val="00481990"/>
    <w:rPr>
      <w:sz w:val="20"/>
      <w:szCs w:val="20"/>
    </w:rPr>
  </w:style>
  <w:style w:type="character" w:customStyle="1" w:styleId="CommentTextChar">
    <w:name w:val="Comment Text Char"/>
    <w:basedOn w:val="DefaultParagraphFont"/>
    <w:link w:val="CommentText"/>
    <w:uiPriority w:val="99"/>
    <w:semiHidden/>
    <w:rsid w:val="00481990"/>
    <w:rPr>
      <w:sz w:val="20"/>
      <w:szCs w:val="20"/>
    </w:rPr>
  </w:style>
  <w:style w:type="paragraph" w:styleId="CommentSubject">
    <w:name w:val="annotation subject"/>
    <w:basedOn w:val="CommentText"/>
    <w:next w:val="CommentText"/>
    <w:link w:val="CommentSubjectChar"/>
    <w:uiPriority w:val="99"/>
    <w:semiHidden/>
    <w:unhideWhenUsed/>
    <w:rsid w:val="00481990"/>
    <w:rPr>
      <w:b/>
      <w:bCs/>
    </w:rPr>
  </w:style>
  <w:style w:type="character" w:customStyle="1" w:styleId="CommentSubjectChar">
    <w:name w:val="Comment Subject Char"/>
    <w:basedOn w:val="CommentTextChar"/>
    <w:link w:val="CommentSubject"/>
    <w:uiPriority w:val="99"/>
    <w:semiHidden/>
    <w:rsid w:val="00481990"/>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Props1.xml><?xml version="1.0" encoding="utf-8"?>
<ds:datastoreItem xmlns:ds="http://schemas.openxmlformats.org/officeDocument/2006/customXml" ds:itemID="{66CF581B-0A3C-4EDA-B78D-78009A730D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2393</Words>
  <Characters>13642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3</cp:revision>
  <cp:lastPrinted>2021-07-20T17:55:00Z</cp:lastPrinted>
  <dcterms:created xsi:type="dcterms:W3CDTF">2021-08-31T21:28:00Z</dcterms:created>
  <dcterms:modified xsi:type="dcterms:W3CDTF">2021-09-01T17:58:00Z</dcterms:modified>
</cp:coreProperties>
</file>